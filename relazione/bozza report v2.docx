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6AEF" w:rsidRDefault="00445182">
      <w:pPr>
        <w:spacing w:before="240" w:after="240"/>
        <w:jc w:val="both"/>
        <w:rPr>
          <w:sz w:val="24"/>
          <w:szCs w:val="24"/>
        </w:rPr>
      </w:pPr>
      <w:r>
        <w:rPr>
          <w:sz w:val="24"/>
          <w:szCs w:val="24"/>
        </w:rPr>
        <w:t>1 Requisiti di progetto</w:t>
      </w:r>
    </w:p>
    <w:p w14:paraId="00000002" w14:textId="77777777" w:rsidR="00476AEF" w:rsidRDefault="00445182">
      <w:pPr>
        <w:spacing w:before="240" w:after="240"/>
        <w:rPr>
          <w:sz w:val="24"/>
          <w:szCs w:val="24"/>
        </w:rPr>
      </w:pPr>
      <w:r>
        <w:rPr>
          <w:sz w:val="24"/>
          <w:szCs w:val="24"/>
        </w:rPr>
        <w:t>1.1 Descrizione del problema</w:t>
      </w:r>
    </w:p>
    <w:p w14:paraId="00000003" w14:textId="77777777" w:rsidR="00476AEF" w:rsidRDefault="00445182">
      <w:pPr>
        <w:spacing w:before="240" w:after="240"/>
        <w:rPr>
          <w:sz w:val="24"/>
          <w:szCs w:val="24"/>
        </w:rPr>
      </w:pPr>
      <w:r>
        <w:rPr>
          <w:sz w:val="24"/>
          <w:szCs w:val="24"/>
        </w:rPr>
        <w:t>Si vuole realizzare un componente in grado di svolgere una versione semplificata del processo di equalizzazione dell’istogramma di un’immagine, ossia di ricalibrare il contrasto di quest’ultima, effettuando una ridistribuzione dei valori di intensità pixel per pixel.</w:t>
      </w:r>
    </w:p>
    <w:p w14:paraId="00000004" w14:textId="77777777" w:rsidR="00476AEF" w:rsidRDefault="00445182">
      <w:pPr>
        <w:spacing w:before="240" w:after="240"/>
        <w:rPr>
          <w:sz w:val="24"/>
          <w:szCs w:val="24"/>
        </w:rPr>
      </w:pPr>
      <w:commentRangeStart w:id="0"/>
      <w:commentRangeStart w:id="1"/>
      <w:commentRangeStart w:id="2"/>
      <w:r>
        <w:rPr>
          <w:sz w:val="24"/>
          <w:szCs w:val="24"/>
        </w:rPr>
        <w:t>Le</w:t>
      </w:r>
      <w:commentRangeEnd w:id="0"/>
      <w:r>
        <w:commentReference w:id="0"/>
      </w:r>
      <w:commentRangeEnd w:id="1"/>
      <w:commentRangeEnd w:id="2"/>
      <w:r w:rsidR="00B37CF3">
        <w:rPr>
          <w:rStyle w:val="Rimandocommento"/>
        </w:rPr>
        <w:commentReference w:id="2"/>
      </w:r>
      <w:r>
        <w:commentReference w:id="1"/>
      </w:r>
      <w:r>
        <w:rPr>
          <w:sz w:val="24"/>
          <w:szCs w:val="24"/>
        </w:rPr>
        <w:t xml:space="preserve"> immagini di cui è richiesta la manipolazione sono definite in scala di grigi a 256 livelli e hanno una dimensione massima di 128x128 pixel.</w:t>
      </w:r>
    </w:p>
    <w:p w14:paraId="00000005" w14:textId="77777777" w:rsidR="00476AEF" w:rsidRDefault="00445182">
      <w:pPr>
        <w:spacing w:before="240" w:after="240"/>
        <w:rPr>
          <w:sz w:val="24"/>
          <w:szCs w:val="24"/>
        </w:rPr>
      </w:pPr>
      <w:r>
        <w:rPr>
          <w:sz w:val="24"/>
          <w:szCs w:val="24"/>
        </w:rPr>
        <w:t>1.2 interfaccia del componente</w:t>
      </w:r>
    </w:p>
    <w:p w14:paraId="00000006" w14:textId="77777777" w:rsidR="00476AEF" w:rsidRDefault="00445182">
      <w:pPr>
        <w:spacing w:before="240" w:after="240"/>
        <w:rPr>
          <w:sz w:val="24"/>
          <w:szCs w:val="24"/>
        </w:rPr>
      </w:pPr>
      <w:r>
        <w:rPr>
          <w:sz w:val="24"/>
          <w:szCs w:val="24"/>
        </w:rPr>
        <w:t>Il componente realizzato ha un’interfaccia così definita:</w:t>
      </w:r>
    </w:p>
    <w:p w14:paraId="00000007" w14:textId="77777777" w:rsidR="00476AEF" w:rsidRDefault="00445182">
      <w:pPr>
        <w:spacing w:before="240" w:after="240"/>
        <w:rPr>
          <w:sz w:val="24"/>
          <w:szCs w:val="24"/>
        </w:rPr>
      </w:pPr>
      <w:r>
        <w:rPr>
          <w:sz w:val="24"/>
          <w:szCs w:val="24"/>
        </w:rPr>
        <w:t xml:space="preserve">*code </w:t>
      </w:r>
      <w:proofErr w:type="spellStart"/>
      <w:r>
        <w:rPr>
          <w:sz w:val="24"/>
          <w:szCs w:val="24"/>
        </w:rPr>
        <w:t>snippet</w:t>
      </w:r>
      <w:proofErr w:type="spellEnd"/>
      <w:r>
        <w:rPr>
          <w:sz w:val="24"/>
          <w:szCs w:val="24"/>
        </w:rPr>
        <w:t xml:space="preserve"> e immagine </w:t>
      </w:r>
      <w:proofErr w:type="spellStart"/>
      <w:r>
        <w:rPr>
          <w:sz w:val="24"/>
          <w:szCs w:val="24"/>
        </w:rPr>
        <w:t>tikz</w:t>
      </w:r>
      <w:proofErr w:type="spellEnd"/>
    </w:p>
    <w:p w14:paraId="00000008" w14:textId="77777777" w:rsidR="00476AEF" w:rsidRDefault="00445182">
      <w:pPr>
        <w:spacing w:before="240" w:after="240"/>
        <w:rPr>
          <w:sz w:val="24"/>
          <w:szCs w:val="24"/>
        </w:rPr>
      </w:pPr>
      <w:r>
        <w:rPr>
          <w:sz w:val="24"/>
          <w:szCs w:val="24"/>
        </w:rPr>
        <w:t>In particolare:</w:t>
      </w:r>
    </w:p>
    <w:p w14:paraId="00000009"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i_clk</w:t>
      </w:r>
      <w:proofErr w:type="spellEnd"/>
      <w:r>
        <w:rPr>
          <w:sz w:val="24"/>
          <w:szCs w:val="24"/>
        </w:rPr>
        <w:t xml:space="preserve"> è il segnale di CLOCK in ingresso generato dal </w:t>
      </w:r>
      <w:proofErr w:type="spellStart"/>
      <w:r>
        <w:rPr>
          <w:sz w:val="24"/>
          <w:szCs w:val="24"/>
        </w:rPr>
        <w:t>TestBench</w:t>
      </w:r>
      <w:proofErr w:type="spellEnd"/>
      <w:r>
        <w:rPr>
          <w:sz w:val="24"/>
          <w:szCs w:val="24"/>
        </w:rPr>
        <w:t>;</w:t>
      </w:r>
    </w:p>
    <w:p w14:paraId="0000000A" w14:textId="1C0D54CD"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i_rst</w:t>
      </w:r>
      <w:proofErr w:type="spellEnd"/>
      <w:r>
        <w:rPr>
          <w:sz w:val="24"/>
          <w:szCs w:val="24"/>
        </w:rPr>
        <w:t xml:space="preserve"> è il segnale di RESET che inizializza la macchina, predisponendola alla ricezione del segnale di START</w:t>
      </w:r>
      <w:r w:rsidR="00A43944">
        <w:rPr>
          <w:sz w:val="24"/>
          <w:szCs w:val="24"/>
        </w:rPr>
        <w:t>. Può essere anche asincrono</w:t>
      </w:r>
      <w:r>
        <w:rPr>
          <w:sz w:val="24"/>
          <w:szCs w:val="24"/>
        </w:rPr>
        <w:t>;</w:t>
      </w:r>
      <w:r w:rsidR="0067612F">
        <w:rPr>
          <w:sz w:val="24"/>
          <w:szCs w:val="24"/>
        </w:rPr>
        <w:t xml:space="preserve"> </w:t>
      </w:r>
    </w:p>
    <w:p w14:paraId="0000000B"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i_start</w:t>
      </w:r>
      <w:proofErr w:type="spellEnd"/>
      <w:r>
        <w:rPr>
          <w:sz w:val="24"/>
          <w:szCs w:val="24"/>
        </w:rPr>
        <w:t xml:space="preserve"> è il segnale di START generato dal Test </w:t>
      </w:r>
      <w:proofErr w:type="spellStart"/>
      <w:r>
        <w:rPr>
          <w:sz w:val="24"/>
          <w:szCs w:val="24"/>
        </w:rPr>
        <w:t>Bench</w:t>
      </w:r>
      <w:proofErr w:type="spellEnd"/>
      <w:r>
        <w:rPr>
          <w:sz w:val="24"/>
          <w:szCs w:val="24"/>
        </w:rPr>
        <w:t>;</w:t>
      </w:r>
    </w:p>
    <w:p w14:paraId="0000000C"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i_data</w:t>
      </w:r>
      <w:proofErr w:type="spellEnd"/>
      <w:r>
        <w:rPr>
          <w:sz w:val="24"/>
          <w:szCs w:val="24"/>
        </w:rPr>
        <w:t xml:space="preserve"> è il segnale (vettore) che arriva dalla memoria in seguito ad una richiesta di lettura;</w:t>
      </w:r>
    </w:p>
    <w:p w14:paraId="0000000D"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o_address</w:t>
      </w:r>
      <w:proofErr w:type="spellEnd"/>
      <w:r>
        <w:rPr>
          <w:sz w:val="24"/>
          <w:szCs w:val="24"/>
        </w:rPr>
        <w:t xml:space="preserve"> è il segnale (vettore) di uscita che manda l’indirizzo alla memoria;</w:t>
      </w:r>
    </w:p>
    <w:p w14:paraId="0000000E"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o_done</w:t>
      </w:r>
      <w:proofErr w:type="spellEnd"/>
      <w:r>
        <w:rPr>
          <w:sz w:val="24"/>
          <w:szCs w:val="24"/>
        </w:rPr>
        <w:t xml:space="preserve"> è il segnale di uscita che comunica la fine dell’elaborazione e il dato di uscita scritto in memoria;</w:t>
      </w:r>
    </w:p>
    <w:p w14:paraId="0000000F"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o_en</w:t>
      </w:r>
      <w:proofErr w:type="spellEnd"/>
      <w:r>
        <w:rPr>
          <w:sz w:val="24"/>
          <w:szCs w:val="24"/>
        </w:rPr>
        <w:t xml:space="preserve"> è il segnale di ENABLE da mandare alla memoria per poter comunicare (sia in lettura che in scrittura);</w:t>
      </w:r>
    </w:p>
    <w:p w14:paraId="00000010"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o_we</w:t>
      </w:r>
      <w:proofErr w:type="spellEnd"/>
      <w:r>
        <w:rPr>
          <w:sz w:val="24"/>
          <w:szCs w:val="24"/>
        </w:rPr>
        <w:t xml:space="preserve"> è il segnale di WRITE ENABLE da mandare alla memoria per comunicare quale operazione si vuole svolgere su di essa. Può assumere valori 0 e 1, rispettivamente per lettura e scrittura;</w:t>
      </w:r>
    </w:p>
    <w:p w14:paraId="00000011"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proofErr w:type="spellStart"/>
      <w:r>
        <w:rPr>
          <w:sz w:val="24"/>
          <w:szCs w:val="24"/>
        </w:rPr>
        <w:t>o_data</w:t>
      </w:r>
      <w:proofErr w:type="spellEnd"/>
      <w:r>
        <w:rPr>
          <w:sz w:val="24"/>
          <w:szCs w:val="24"/>
        </w:rPr>
        <w:t xml:space="preserve"> è il segnale (vettore) di uscita dal componente verso la memoria.</w:t>
      </w:r>
    </w:p>
    <w:p w14:paraId="00000012" w14:textId="77777777" w:rsidR="00476AEF" w:rsidRDefault="00445182">
      <w:pPr>
        <w:spacing w:before="240" w:after="240"/>
        <w:rPr>
          <w:sz w:val="24"/>
          <w:szCs w:val="24"/>
        </w:rPr>
      </w:pPr>
      <w:r>
        <w:rPr>
          <w:sz w:val="24"/>
          <w:szCs w:val="24"/>
        </w:rPr>
        <w:t>1.3 descrizione della memoria e dell’interazione con il componente</w:t>
      </w:r>
    </w:p>
    <w:p w14:paraId="00000013" w14:textId="77777777" w:rsidR="00476AEF" w:rsidRDefault="00445182">
      <w:pPr>
        <w:spacing w:before="240" w:after="240"/>
        <w:rPr>
          <w:ins w:id="3" w:author="Niccolò" w:date="2021-03-11T15:30:00Z"/>
          <w:sz w:val="24"/>
          <w:szCs w:val="24"/>
        </w:rPr>
      </w:pPr>
      <w:r>
        <w:rPr>
          <w:sz w:val="24"/>
          <w:szCs w:val="24"/>
        </w:rPr>
        <w:t xml:space="preserve">Il modulo implementato dovrà dialogare in lettura e scrittura con una </w:t>
      </w:r>
    </w:p>
    <w:p w14:paraId="00000014" w14:textId="5831030D" w:rsidR="00476AEF" w:rsidRDefault="00445182">
      <w:pPr>
        <w:spacing w:before="240" w:after="240"/>
        <w:rPr>
          <w:sz w:val="24"/>
          <w:szCs w:val="24"/>
        </w:rPr>
      </w:pPr>
      <w:r>
        <w:rPr>
          <w:sz w:val="24"/>
          <w:szCs w:val="24"/>
        </w:rPr>
        <w:lastRenderedPageBreak/>
        <w:t xml:space="preserve"> RAM, indirizzata al byte.</w:t>
      </w:r>
    </w:p>
    <w:p w14:paraId="00000015" w14:textId="4C26A0DD" w:rsidR="00476AEF" w:rsidRDefault="00445182">
      <w:pPr>
        <w:spacing w:before="240" w:after="240"/>
        <w:rPr>
          <w:sz w:val="24"/>
          <w:szCs w:val="24"/>
        </w:rPr>
      </w:pPr>
      <w:r>
        <w:rPr>
          <w:sz w:val="24"/>
          <w:szCs w:val="24"/>
        </w:rPr>
        <w:t xml:space="preserve">In particolare, l’algoritmo di equalizzazione sarà applicato ad immagini </w:t>
      </w:r>
      <w:proofErr w:type="spellStart"/>
      <w:r>
        <w:rPr>
          <w:sz w:val="24"/>
          <w:szCs w:val="24"/>
        </w:rPr>
        <w:t>pre</w:t>
      </w:r>
      <w:proofErr w:type="spellEnd"/>
      <w:r>
        <w:rPr>
          <w:sz w:val="24"/>
          <w:szCs w:val="24"/>
        </w:rPr>
        <w:t xml:space="preserve">-salvate in memoria, la cui grandezza effettiva (in pixel) sarà specificata dal prodotto del contenuto tra le celle ad indirizzo 0 ed 1 della RAM, contenenti rispettivamente il numero di colonne </w:t>
      </w:r>
      <w:proofErr w:type="spellStart"/>
      <w:r>
        <w:rPr>
          <w:sz w:val="24"/>
          <w:szCs w:val="24"/>
        </w:rPr>
        <w:t>n_col</w:t>
      </w:r>
      <w:proofErr w:type="spellEnd"/>
      <w:r>
        <w:rPr>
          <w:sz w:val="24"/>
          <w:szCs w:val="24"/>
        </w:rPr>
        <w:t xml:space="preserve"> e di righe </w:t>
      </w:r>
      <w:proofErr w:type="spellStart"/>
      <w:r>
        <w:rPr>
          <w:sz w:val="24"/>
          <w:szCs w:val="24"/>
        </w:rPr>
        <w:t>n_row</w:t>
      </w:r>
      <w:proofErr w:type="spellEnd"/>
      <w:r>
        <w:rPr>
          <w:sz w:val="24"/>
          <w:szCs w:val="24"/>
        </w:rPr>
        <w:t xml:space="preserve"> dell’immagine, entrambe </w:t>
      </w:r>
      <w:commentRangeStart w:id="4"/>
      <w:ins w:id="5" w:author="Niccolò" w:date="2021-03-11T13:50:00Z">
        <w:r>
          <w:rPr>
            <w:sz w:val="24"/>
            <w:szCs w:val="24"/>
          </w:rPr>
          <w:t>di</w:t>
        </w:r>
      </w:ins>
      <w:commentRangeEnd w:id="4"/>
      <w:del w:id="6" w:author="Niccolò" w:date="2021-03-11T13:50:00Z">
        <w:r>
          <w:commentReference w:id="4"/>
        </w:r>
      </w:del>
      <w:r w:rsidR="008704C5">
        <w:rPr>
          <w:sz w:val="24"/>
          <w:szCs w:val="24"/>
        </w:rPr>
        <w:t xml:space="preserve"> </w:t>
      </w:r>
      <w:r>
        <w:rPr>
          <w:sz w:val="24"/>
          <w:szCs w:val="24"/>
        </w:rPr>
        <w:t>dimensione 8 bit.</w:t>
      </w:r>
    </w:p>
    <w:p w14:paraId="00000016" w14:textId="2DF8B2D7" w:rsidR="00476AEF" w:rsidRDefault="00445182">
      <w:pPr>
        <w:spacing w:before="240" w:after="240"/>
        <w:rPr>
          <w:sz w:val="24"/>
          <w:szCs w:val="24"/>
        </w:rPr>
      </w:pPr>
      <w:r>
        <w:rPr>
          <w:sz w:val="24"/>
          <w:szCs w:val="24"/>
        </w:rPr>
        <w:t xml:space="preserve">Nei byte successivi, dall’indirizzo 2 all’indirizzo </w:t>
      </w:r>
      <w:proofErr w:type="spellStart"/>
      <w:r>
        <w:rPr>
          <w:sz w:val="24"/>
          <w:szCs w:val="24"/>
        </w:rPr>
        <w:t>n_col</w:t>
      </w:r>
      <w:proofErr w:type="spellEnd"/>
      <w:r>
        <w:rPr>
          <w:sz w:val="24"/>
          <w:szCs w:val="24"/>
        </w:rPr>
        <w:t xml:space="preserve">*n_row+1, sarà contenuta, pixel per pixel, sequenzialmente e in modo contiguo, l’immagine </w:t>
      </w:r>
      <w:ins w:id="7" w:author="Niccolò" w:date="2021-03-11T15:33:00Z">
        <w:r>
          <w:rPr>
            <w:sz w:val="24"/>
            <w:szCs w:val="24"/>
          </w:rPr>
          <w:t>di cui è richiesta la trasformazione.</w:t>
        </w:r>
      </w:ins>
    </w:p>
    <w:p w14:paraId="00000017" w14:textId="6E484CD4" w:rsidR="00476AEF" w:rsidRDefault="00445182">
      <w:pPr>
        <w:spacing w:before="240" w:after="240"/>
        <w:rPr>
          <w:sz w:val="24"/>
          <w:szCs w:val="24"/>
        </w:rPr>
      </w:pPr>
      <w:r>
        <w:rPr>
          <w:sz w:val="24"/>
          <w:szCs w:val="24"/>
        </w:rPr>
        <w:t>Infine, l’immagine ottenuta dal processo di equalizzazione svolto dal componente verrà salvata in memoria</w:t>
      </w:r>
      <w:ins w:id="8" w:author="Niccolò" w:date="2021-03-11T15:33:00Z">
        <w:r>
          <w:rPr>
            <w:sz w:val="24"/>
            <w:szCs w:val="24"/>
          </w:rPr>
          <w:t>,</w:t>
        </w:r>
      </w:ins>
      <w:r>
        <w:rPr>
          <w:sz w:val="24"/>
          <w:szCs w:val="24"/>
        </w:rPr>
        <w:t xml:space="preserve"> a partire dall’indirizzo </w:t>
      </w:r>
      <w:proofErr w:type="spellStart"/>
      <w:r>
        <w:rPr>
          <w:sz w:val="24"/>
          <w:szCs w:val="24"/>
        </w:rPr>
        <w:t>n_col</w:t>
      </w:r>
      <w:proofErr w:type="spellEnd"/>
      <w:r>
        <w:rPr>
          <w:sz w:val="24"/>
          <w:szCs w:val="24"/>
        </w:rPr>
        <w:t xml:space="preserve">*n_row+2 all’indirizzo 2* </w:t>
      </w:r>
      <w:proofErr w:type="spellStart"/>
      <w:r>
        <w:rPr>
          <w:sz w:val="24"/>
          <w:szCs w:val="24"/>
        </w:rPr>
        <w:t>n_col</w:t>
      </w:r>
      <w:proofErr w:type="spellEnd"/>
      <w:r>
        <w:rPr>
          <w:sz w:val="24"/>
          <w:szCs w:val="24"/>
        </w:rPr>
        <w:t>*n_row+1.</w:t>
      </w:r>
    </w:p>
    <w:tbl>
      <w:tblPr>
        <w:tblStyle w:val="Grigliatabella"/>
        <w:tblW w:w="0" w:type="auto"/>
        <w:jc w:val="center"/>
        <w:tblLook w:val="04A0" w:firstRow="1" w:lastRow="0" w:firstColumn="1" w:lastColumn="0" w:noHBand="0" w:noVBand="1"/>
      </w:tblPr>
      <w:tblGrid>
        <w:gridCol w:w="3663"/>
        <w:gridCol w:w="4510"/>
      </w:tblGrid>
      <w:tr w:rsidR="00A87BD2" w14:paraId="7D6BEF9B" w14:textId="77777777" w:rsidTr="00A87BD2">
        <w:trPr>
          <w:jc w:val="center"/>
        </w:trPr>
        <w:tc>
          <w:tcPr>
            <w:tcW w:w="3663" w:type="dxa"/>
            <w:tcBorders>
              <w:right w:val="single" w:sz="4" w:space="0" w:color="auto"/>
            </w:tcBorders>
          </w:tcPr>
          <w:p w14:paraId="735726AD" w14:textId="238E50F0" w:rsidR="00A87BD2" w:rsidRDefault="00A87BD2" w:rsidP="00A87BD2">
            <w:pPr>
              <w:spacing w:before="240" w:after="240"/>
              <w:jc w:val="center"/>
              <w:rPr>
                <w:sz w:val="24"/>
                <w:szCs w:val="24"/>
              </w:rPr>
            </w:pPr>
            <w:commentRangeStart w:id="9"/>
            <w:proofErr w:type="spellStart"/>
            <w:r>
              <w:rPr>
                <w:sz w:val="24"/>
                <w:szCs w:val="24"/>
              </w:rPr>
              <w:t>N_col</w:t>
            </w:r>
            <w:proofErr w:type="spellEnd"/>
          </w:p>
        </w:tc>
        <w:tc>
          <w:tcPr>
            <w:tcW w:w="4510" w:type="dxa"/>
            <w:tcBorders>
              <w:top w:val="nil"/>
              <w:left w:val="single" w:sz="4" w:space="0" w:color="auto"/>
              <w:bottom w:val="nil"/>
              <w:right w:val="nil"/>
            </w:tcBorders>
          </w:tcPr>
          <w:p w14:paraId="7173AACA" w14:textId="40632861" w:rsidR="00A87BD2" w:rsidRDefault="00A87BD2">
            <w:pPr>
              <w:spacing w:before="240" w:after="240"/>
              <w:rPr>
                <w:sz w:val="24"/>
                <w:szCs w:val="24"/>
              </w:rPr>
            </w:pPr>
            <w:r>
              <w:rPr>
                <w:sz w:val="24"/>
                <w:szCs w:val="24"/>
              </w:rPr>
              <w:t>Indirizzo 0</w:t>
            </w:r>
          </w:p>
        </w:tc>
      </w:tr>
      <w:tr w:rsidR="00A87BD2" w14:paraId="46BD9A68" w14:textId="77777777" w:rsidTr="00A87BD2">
        <w:trPr>
          <w:jc w:val="center"/>
        </w:trPr>
        <w:tc>
          <w:tcPr>
            <w:tcW w:w="3663" w:type="dxa"/>
            <w:tcBorders>
              <w:right w:val="single" w:sz="4" w:space="0" w:color="auto"/>
            </w:tcBorders>
          </w:tcPr>
          <w:p w14:paraId="30D400A0" w14:textId="798CC805" w:rsidR="00A87BD2" w:rsidRDefault="00A87BD2" w:rsidP="00A87BD2">
            <w:pPr>
              <w:spacing w:before="240" w:after="240"/>
              <w:jc w:val="center"/>
              <w:rPr>
                <w:sz w:val="24"/>
                <w:szCs w:val="24"/>
              </w:rPr>
            </w:pPr>
            <w:proofErr w:type="spellStart"/>
            <w:r>
              <w:rPr>
                <w:sz w:val="24"/>
                <w:szCs w:val="24"/>
              </w:rPr>
              <w:t>N_row</w:t>
            </w:r>
            <w:proofErr w:type="spellEnd"/>
          </w:p>
        </w:tc>
        <w:tc>
          <w:tcPr>
            <w:tcW w:w="4510" w:type="dxa"/>
            <w:tcBorders>
              <w:top w:val="nil"/>
              <w:left w:val="single" w:sz="4" w:space="0" w:color="auto"/>
              <w:bottom w:val="nil"/>
              <w:right w:val="nil"/>
            </w:tcBorders>
          </w:tcPr>
          <w:p w14:paraId="5028C294" w14:textId="0E25575E" w:rsidR="00A87BD2" w:rsidRDefault="00A87BD2" w:rsidP="00A87BD2">
            <w:pPr>
              <w:spacing w:before="240" w:after="240"/>
              <w:rPr>
                <w:sz w:val="24"/>
                <w:szCs w:val="24"/>
              </w:rPr>
            </w:pPr>
            <w:r>
              <w:rPr>
                <w:sz w:val="24"/>
                <w:szCs w:val="24"/>
              </w:rPr>
              <w:t>Indirizzo 1</w:t>
            </w:r>
          </w:p>
        </w:tc>
      </w:tr>
      <w:tr w:rsidR="00A87BD2" w14:paraId="1F8E8EBF" w14:textId="77777777" w:rsidTr="00A87BD2">
        <w:trPr>
          <w:jc w:val="center"/>
        </w:trPr>
        <w:tc>
          <w:tcPr>
            <w:tcW w:w="3663" w:type="dxa"/>
            <w:tcBorders>
              <w:right w:val="single" w:sz="4" w:space="0" w:color="auto"/>
            </w:tcBorders>
          </w:tcPr>
          <w:p w14:paraId="72D95E2C" w14:textId="4262EA6F" w:rsidR="00A87BD2" w:rsidRDefault="00A87BD2" w:rsidP="00A87BD2">
            <w:pPr>
              <w:spacing w:before="240" w:after="240"/>
              <w:jc w:val="center"/>
              <w:rPr>
                <w:sz w:val="24"/>
                <w:szCs w:val="24"/>
              </w:rPr>
            </w:pPr>
            <w:r>
              <w:rPr>
                <w:sz w:val="24"/>
                <w:szCs w:val="24"/>
              </w:rPr>
              <w:t>Primo Pixel da elaborare</w:t>
            </w:r>
          </w:p>
        </w:tc>
        <w:tc>
          <w:tcPr>
            <w:tcW w:w="4510" w:type="dxa"/>
            <w:tcBorders>
              <w:top w:val="nil"/>
              <w:left w:val="single" w:sz="4" w:space="0" w:color="auto"/>
              <w:bottom w:val="nil"/>
              <w:right w:val="nil"/>
            </w:tcBorders>
          </w:tcPr>
          <w:p w14:paraId="17FEA863" w14:textId="0561D822" w:rsidR="00A87BD2" w:rsidRDefault="00A87BD2" w:rsidP="00A87BD2">
            <w:pPr>
              <w:spacing w:before="240" w:after="240"/>
              <w:rPr>
                <w:sz w:val="24"/>
                <w:szCs w:val="24"/>
              </w:rPr>
            </w:pPr>
            <w:r>
              <w:rPr>
                <w:sz w:val="24"/>
                <w:szCs w:val="24"/>
              </w:rPr>
              <w:t>Indirizzo 2</w:t>
            </w:r>
          </w:p>
        </w:tc>
      </w:tr>
      <w:tr w:rsidR="00A87BD2" w14:paraId="0AFE1383" w14:textId="77777777" w:rsidTr="00A87BD2">
        <w:trPr>
          <w:jc w:val="center"/>
        </w:trPr>
        <w:tc>
          <w:tcPr>
            <w:tcW w:w="3663" w:type="dxa"/>
            <w:tcBorders>
              <w:right w:val="single" w:sz="4" w:space="0" w:color="auto"/>
            </w:tcBorders>
          </w:tcPr>
          <w:p w14:paraId="3B06F261" w14:textId="57AA4F56" w:rsidR="00A87BD2" w:rsidRDefault="00A87BD2" w:rsidP="00A87BD2">
            <w:pPr>
              <w:spacing w:before="240" w:after="240"/>
              <w:jc w:val="center"/>
              <w:rPr>
                <w:sz w:val="24"/>
                <w:szCs w:val="24"/>
              </w:rPr>
            </w:pPr>
            <w:r>
              <w:rPr>
                <w:sz w:val="24"/>
                <w:szCs w:val="24"/>
              </w:rPr>
              <w:t>…..</w:t>
            </w:r>
          </w:p>
        </w:tc>
        <w:tc>
          <w:tcPr>
            <w:tcW w:w="4510" w:type="dxa"/>
            <w:tcBorders>
              <w:top w:val="nil"/>
              <w:left w:val="single" w:sz="4" w:space="0" w:color="auto"/>
              <w:bottom w:val="nil"/>
              <w:right w:val="nil"/>
            </w:tcBorders>
          </w:tcPr>
          <w:p w14:paraId="148D4789" w14:textId="77777777" w:rsidR="00A87BD2" w:rsidRDefault="00A87BD2" w:rsidP="00A87BD2">
            <w:pPr>
              <w:spacing w:before="240" w:after="240"/>
              <w:rPr>
                <w:sz w:val="24"/>
                <w:szCs w:val="24"/>
              </w:rPr>
            </w:pPr>
          </w:p>
        </w:tc>
      </w:tr>
      <w:tr w:rsidR="00A87BD2" w14:paraId="63B506B8" w14:textId="77777777" w:rsidTr="00A87BD2">
        <w:trPr>
          <w:jc w:val="center"/>
        </w:trPr>
        <w:tc>
          <w:tcPr>
            <w:tcW w:w="3663" w:type="dxa"/>
            <w:tcBorders>
              <w:right w:val="single" w:sz="4" w:space="0" w:color="auto"/>
            </w:tcBorders>
          </w:tcPr>
          <w:p w14:paraId="503F39AB" w14:textId="2BD44478" w:rsidR="00A87BD2" w:rsidRDefault="00A87BD2" w:rsidP="00A87BD2">
            <w:pPr>
              <w:spacing w:before="240" w:after="240"/>
              <w:jc w:val="center"/>
              <w:rPr>
                <w:sz w:val="24"/>
                <w:szCs w:val="24"/>
              </w:rPr>
            </w:pPr>
            <w:r>
              <w:rPr>
                <w:sz w:val="24"/>
                <w:szCs w:val="24"/>
              </w:rPr>
              <w:t>Ultimo pixel da elaborare</w:t>
            </w:r>
          </w:p>
        </w:tc>
        <w:tc>
          <w:tcPr>
            <w:tcW w:w="4510" w:type="dxa"/>
            <w:tcBorders>
              <w:top w:val="nil"/>
              <w:left w:val="single" w:sz="4" w:space="0" w:color="auto"/>
              <w:bottom w:val="nil"/>
              <w:right w:val="nil"/>
            </w:tcBorders>
          </w:tcPr>
          <w:p w14:paraId="24942DFD" w14:textId="1EA028BB" w:rsidR="00A87BD2" w:rsidRDefault="00A87BD2" w:rsidP="00A87BD2">
            <w:pPr>
              <w:spacing w:before="240" w:after="240"/>
              <w:rPr>
                <w:sz w:val="24"/>
                <w:szCs w:val="24"/>
              </w:rPr>
            </w:pPr>
            <w:r>
              <w:rPr>
                <w:sz w:val="24"/>
                <w:szCs w:val="24"/>
              </w:rPr>
              <w:t xml:space="preserve">Indirizzo </w:t>
            </w:r>
            <w:proofErr w:type="spellStart"/>
            <w:r>
              <w:rPr>
                <w:sz w:val="24"/>
                <w:szCs w:val="24"/>
              </w:rPr>
              <w:t>n_col</w:t>
            </w:r>
            <w:proofErr w:type="spellEnd"/>
            <w:r>
              <w:rPr>
                <w:sz w:val="24"/>
                <w:szCs w:val="24"/>
              </w:rPr>
              <w:t>*n_row+1</w:t>
            </w:r>
          </w:p>
        </w:tc>
      </w:tr>
      <w:tr w:rsidR="00A87BD2" w14:paraId="2FC8AFBD" w14:textId="77777777" w:rsidTr="00A87BD2">
        <w:trPr>
          <w:jc w:val="center"/>
        </w:trPr>
        <w:tc>
          <w:tcPr>
            <w:tcW w:w="3663" w:type="dxa"/>
            <w:tcBorders>
              <w:right w:val="single" w:sz="4" w:space="0" w:color="auto"/>
            </w:tcBorders>
          </w:tcPr>
          <w:p w14:paraId="32CFA972" w14:textId="68742270" w:rsidR="00A87BD2" w:rsidRDefault="00A87BD2" w:rsidP="00A87BD2">
            <w:pPr>
              <w:spacing w:before="240" w:after="240"/>
              <w:jc w:val="center"/>
              <w:rPr>
                <w:sz w:val="24"/>
                <w:szCs w:val="24"/>
              </w:rPr>
            </w:pPr>
            <w:r>
              <w:rPr>
                <w:sz w:val="24"/>
                <w:szCs w:val="24"/>
              </w:rPr>
              <w:t>Primo Pixel elaborato</w:t>
            </w:r>
          </w:p>
        </w:tc>
        <w:tc>
          <w:tcPr>
            <w:tcW w:w="4510" w:type="dxa"/>
            <w:tcBorders>
              <w:top w:val="nil"/>
              <w:left w:val="single" w:sz="4" w:space="0" w:color="auto"/>
              <w:bottom w:val="nil"/>
              <w:right w:val="nil"/>
            </w:tcBorders>
          </w:tcPr>
          <w:p w14:paraId="63A443C4" w14:textId="7051929B" w:rsidR="00A87BD2" w:rsidRDefault="00A87BD2" w:rsidP="00A87BD2">
            <w:pPr>
              <w:spacing w:before="240" w:after="240"/>
              <w:rPr>
                <w:sz w:val="24"/>
                <w:szCs w:val="24"/>
              </w:rPr>
            </w:pPr>
            <w:r>
              <w:rPr>
                <w:sz w:val="24"/>
                <w:szCs w:val="24"/>
              </w:rPr>
              <w:t xml:space="preserve">Indirizzo </w:t>
            </w:r>
            <w:proofErr w:type="spellStart"/>
            <w:r>
              <w:rPr>
                <w:sz w:val="24"/>
                <w:szCs w:val="24"/>
              </w:rPr>
              <w:t>n_col</w:t>
            </w:r>
            <w:proofErr w:type="spellEnd"/>
            <w:r>
              <w:rPr>
                <w:sz w:val="24"/>
                <w:szCs w:val="24"/>
              </w:rPr>
              <w:t>*n_row+2</w:t>
            </w:r>
          </w:p>
        </w:tc>
      </w:tr>
      <w:tr w:rsidR="00A87BD2" w14:paraId="25CA2996" w14:textId="77777777" w:rsidTr="00A87BD2">
        <w:trPr>
          <w:jc w:val="center"/>
        </w:trPr>
        <w:tc>
          <w:tcPr>
            <w:tcW w:w="3663" w:type="dxa"/>
            <w:tcBorders>
              <w:right w:val="single" w:sz="4" w:space="0" w:color="auto"/>
            </w:tcBorders>
          </w:tcPr>
          <w:p w14:paraId="410AB0F7" w14:textId="7E8D9F40" w:rsidR="00A87BD2" w:rsidRDefault="00A87BD2" w:rsidP="00A87BD2">
            <w:pPr>
              <w:spacing w:before="240" w:after="240"/>
              <w:jc w:val="center"/>
              <w:rPr>
                <w:sz w:val="24"/>
                <w:szCs w:val="24"/>
              </w:rPr>
            </w:pPr>
            <w:r>
              <w:rPr>
                <w:sz w:val="24"/>
                <w:szCs w:val="24"/>
              </w:rPr>
              <w:t>…..</w:t>
            </w:r>
          </w:p>
        </w:tc>
        <w:tc>
          <w:tcPr>
            <w:tcW w:w="4510" w:type="dxa"/>
            <w:tcBorders>
              <w:top w:val="nil"/>
              <w:left w:val="single" w:sz="4" w:space="0" w:color="auto"/>
              <w:bottom w:val="nil"/>
              <w:right w:val="nil"/>
            </w:tcBorders>
          </w:tcPr>
          <w:p w14:paraId="5233BC43" w14:textId="77777777" w:rsidR="00A87BD2" w:rsidRDefault="00A87BD2" w:rsidP="00A87BD2">
            <w:pPr>
              <w:spacing w:before="240" w:after="240"/>
              <w:rPr>
                <w:sz w:val="24"/>
                <w:szCs w:val="24"/>
              </w:rPr>
            </w:pPr>
          </w:p>
        </w:tc>
      </w:tr>
      <w:tr w:rsidR="00A87BD2" w14:paraId="44728AA8" w14:textId="77777777" w:rsidTr="00A87BD2">
        <w:trPr>
          <w:jc w:val="center"/>
        </w:trPr>
        <w:tc>
          <w:tcPr>
            <w:tcW w:w="3663" w:type="dxa"/>
            <w:tcBorders>
              <w:right w:val="single" w:sz="4" w:space="0" w:color="auto"/>
            </w:tcBorders>
          </w:tcPr>
          <w:p w14:paraId="57AA31C3" w14:textId="76DBD63B" w:rsidR="00A87BD2" w:rsidRDefault="00A87BD2" w:rsidP="00A87BD2">
            <w:pPr>
              <w:spacing w:before="240" w:after="240"/>
              <w:jc w:val="center"/>
              <w:rPr>
                <w:sz w:val="24"/>
                <w:szCs w:val="24"/>
              </w:rPr>
            </w:pPr>
            <w:r>
              <w:rPr>
                <w:sz w:val="24"/>
                <w:szCs w:val="24"/>
              </w:rPr>
              <w:t>Ultimo pixel elaborato</w:t>
            </w:r>
          </w:p>
        </w:tc>
        <w:tc>
          <w:tcPr>
            <w:tcW w:w="4510" w:type="dxa"/>
            <w:tcBorders>
              <w:top w:val="nil"/>
              <w:left w:val="single" w:sz="4" w:space="0" w:color="auto"/>
              <w:bottom w:val="nil"/>
              <w:right w:val="nil"/>
            </w:tcBorders>
          </w:tcPr>
          <w:p w14:paraId="3743F09D" w14:textId="484E78D9" w:rsidR="00A87BD2" w:rsidRDefault="00A87BD2" w:rsidP="00A87BD2">
            <w:pPr>
              <w:spacing w:before="240" w:after="240"/>
              <w:rPr>
                <w:sz w:val="24"/>
                <w:szCs w:val="24"/>
              </w:rPr>
            </w:pPr>
            <w:r>
              <w:rPr>
                <w:sz w:val="24"/>
                <w:szCs w:val="24"/>
              </w:rPr>
              <w:t>Indirizzo 2*</w:t>
            </w:r>
            <w:proofErr w:type="spellStart"/>
            <w:r>
              <w:rPr>
                <w:sz w:val="24"/>
                <w:szCs w:val="24"/>
              </w:rPr>
              <w:t>n_col</w:t>
            </w:r>
            <w:proofErr w:type="spellEnd"/>
            <w:r>
              <w:rPr>
                <w:sz w:val="24"/>
                <w:szCs w:val="24"/>
              </w:rPr>
              <w:t>*n_row+1</w:t>
            </w:r>
            <w:commentRangeEnd w:id="9"/>
            <w:r w:rsidR="001F2D31">
              <w:rPr>
                <w:rStyle w:val="Rimandocommento"/>
              </w:rPr>
              <w:commentReference w:id="9"/>
            </w:r>
          </w:p>
        </w:tc>
      </w:tr>
    </w:tbl>
    <w:p w14:paraId="5A3552CA" w14:textId="77777777" w:rsidR="00A87BD2" w:rsidRDefault="00A87BD2">
      <w:pPr>
        <w:spacing w:before="240" w:after="240"/>
        <w:rPr>
          <w:sz w:val="24"/>
          <w:szCs w:val="24"/>
        </w:rPr>
      </w:pPr>
    </w:p>
    <w:p w14:paraId="00000018" w14:textId="40500DFC" w:rsidR="00476AEF" w:rsidRDefault="00445182">
      <w:pPr>
        <w:spacing w:before="240" w:after="240"/>
        <w:rPr>
          <w:sz w:val="24"/>
          <w:szCs w:val="24"/>
        </w:rPr>
      </w:pPr>
      <w:r>
        <w:rPr>
          <w:sz w:val="24"/>
          <w:szCs w:val="24"/>
        </w:rPr>
        <w:t>1.3 esempio di funzionamento</w:t>
      </w:r>
    </w:p>
    <w:p w14:paraId="00000019" w14:textId="4AB5EBD8" w:rsidR="00476AEF" w:rsidRDefault="00476AEF">
      <w:pPr>
        <w:spacing w:before="240" w:after="240"/>
        <w:rPr>
          <w:sz w:val="24"/>
          <w:szCs w:val="24"/>
        </w:rPr>
      </w:pPr>
    </w:p>
    <w:p w14:paraId="40259CDA" w14:textId="7DFF39CC" w:rsidR="00A87BD2" w:rsidRDefault="00A87BD2">
      <w:pPr>
        <w:spacing w:before="240" w:after="240"/>
        <w:rPr>
          <w:sz w:val="24"/>
          <w:szCs w:val="24"/>
        </w:rPr>
      </w:pPr>
    </w:p>
    <w:p w14:paraId="435948CF" w14:textId="77777777" w:rsidR="00A87BD2" w:rsidRDefault="00A87BD2">
      <w:pPr>
        <w:spacing w:before="240" w:after="240"/>
        <w:rPr>
          <w:sz w:val="24"/>
          <w:szCs w:val="24"/>
        </w:rPr>
      </w:pPr>
    </w:p>
    <w:p w14:paraId="0000001A" w14:textId="77777777" w:rsidR="00476AEF" w:rsidRDefault="00445182">
      <w:pPr>
        <w:spacing w:before="240" w:after="240"/>
        <w:rPr>
          <w:sz w:val="24"/>
          <w:szCs w:val="24"/>
        </w:rPr>
      </w:pPr>
      <w:r>
        <w:rPr>
          <w:sz w:val="24"/>
          <w:szCs w:val="24"/>
        </w:rPr>
        <w:lastRenderedPageBreak/>
        <w:t>2 Design</w:t>
      </w:r>
    </w:p>
    <w:p w14:paraId="0000001B" w14:textId="77777777" w:rsidR="00476AEF" w:rsidRDefault="00445182">
      <w:pPr>
        <w:spacing w:before="240" w:after="240"/>
        <w:rPr>
          <w:sz w:val="24"/>
          <w:szCs w:val="24"/>
        </w:rPr>
      </w:pPr>
      <w:r>
        <w:rPr>
          <w:sz w:val="24"/>
          <w:szCs w:val="24"/>
        </w:rPr>
        <w:t xml:space="preserve">Si è scelto di descrivere un modulo single-process tramite architettura </w:t>
      </w:r>
      <w:proofErr w:type="spellStart"/>
      <w:r>
        <w:rPr>
          <w:sz w:val="24"/>
          <w:szCs w:val="24"/>
        </w:rPr>
        <w:t>behavioral</w:t>
      </w:r>
      <w:proofErr w:type="spellEnd"/>
      <w:r>
        <w:rPr>
          <w:sz w:val="24"/>
          <w:szCs w:val="24"/>
        </w:rPr>
        <w:t xml:space="preserve"> (comportamentale) in linguaggio VHDL. </w:t>
      </w:r>
      <w:del w:id="10" w:author="Niccolò" w:date="2021-03-11T15:41:00Z">
        <w:r>
          <w:rPr>
            <w:sz w:val="24"/>
            <w:szCs w:val="24"/>
          </w:rPr>
          <w:delText>Questo ha determinato la necessità di schematizzare il procedimento di elaborazione richiesto con una macchina a stati finiti, di seguito illustrata.</w:delText>
        </w:r>
      </w:del>
    </w:p>
    <w:p w14:paraId="0000001C" w14:textId="77777777" w:rsidR="00476AEF" w:rsidRDefault="00445182">
      <w:pPr>
        <w:spacing w:before="240" w:after="240"/>
        <w:rPr>
          <w:sz w:val="24"/>
          <w:szCs w:val="24"/>
        </w:rPr>
      </w:pPr>
      <w:r>
        <w:rPr>
          <w:sz w:val="24"/>
          <w:szCs w:val="24"/>
        </w:rPr>
        <w:t>Questo ha determinato la necessità di sviluppare un algoritmo adeguato allo svolgimento dell’operazione richiesta al componente, che può essere schematizzato secondo i seguenti passaggi chiave:</w:t>
      </w:r>
    </w:p>
    <w:p w14:paraId="0000001D" w14:textId="77777777" w:rsidR="00476AEF" w:rsidRDefault="00445182">
      <w:pPr>
        <w:numPr>
          <w:ilvl w:val="0"/>
          <w:numId w:val="1"/>
        </w:numPr>
        <w:spacing w:before="240"/>
        <w:rPr>
          <w:sz w:val="24"/>
          <w:szCs w:val="24"/>
        </w:rPr>
      </w:pPr>
      <w:r>
        <w:rPr>
          <w:sz w:val="24"/>
          <w:szCs w:val="24"/>
        </w:rPr>
        <w:t xml:space="preserve">lettura </w:t>
      </w:r>
      <w:proofErr w:type="spellStart"/>
      <w:r>
        <w:rPr>
          <w:sz w:val="24"/>
          <w:szCs w:val="24"/>
        </w:rPr>
        <w:t>n_col</w:t>
      </w:r>
      <w:proofErr w:type="spellEnd"/>
      <w:r>
        <w:rPr>
          <w:sz w:val="24"/>
          <w:szCs w:val="24"/>
        </w:rPr>
        <w:t xml:space="preserve"> ed </w:t>
      </w:r>
      <w:proofErr w:type="spellStart"/>
      <w:r>
        <w:rPr>
          <w:sz w:val="24"/>
          <w:szCs w:val="24"/>
        </w:rPr>
        <w:t>n_rig</w:t>
      </w:r>
      <w:proofErr w:type="spellEnd"/>
    </w:p>
    <w:p w14:paraId="0000001E" w14:textId="77777777" w:rsidR="00476AEF" w:rsidRDefault="00445182">
      <w:pPr>
        <w:numPr>
          <w:ilvl w:val="0"/>
          <w:numId w:val="1"/>
        </w:numPr>
        <w:rPr>
          <w:sz w:val="24"/>
          <w:szCs w:val="24"/>
        </w:rPr>
      </w:pPr>
      <w:r>
        <w:rPr>
          <w:sz w:val="24"/>
          <w:szCs w:val="24"/>
        </w:rPr>
        <w:t>calcolo dimensione immagine</w:t>
      </w:r>
    </w:p>
    <w:p w14:paraId="0000001F" w14:textId="77777777" w:rsidR="00476AEF" w:rsidRDefault="00445182">
      <w:pPr>
        <w:numPr>
          <w:ilvl w:val="0"/>
          <w:numId w:val="1"/>
        </w:numPr>
        <w:rPr>
          <w:sz w:val="24"/>
          <w:szCs w:val="24"/>
        </w:rPr>
      </w:pPr>
      <w:r>
        <w:rPr>
          <w:sz w:val="24"/>
          <w:szCs w:val="24"/>
        </w:rPr>
        <w:t xml:space="preserve">ciclo sui pixel dell’immagine sorgente per stabilire tra di essi i valori di massimo e minimo </w:t>
      </w:r>
    </w:p>
    <w:p w14:paraId="00000020" w14:textId="4357265C" w:rsidR="00476AEF" w:rsidRDefault="00445182">
      <w:pPr>
        <w:numPr>
          <w:ilvl w:val="0"/>
          <w:numId w:val="1"/>
        </w:numPr>
        <w:rPr>
          <w:sz w:val="24"/>
          <w:szCs w:val="24"/>
        </w:rPr>
      </w:pPr>
      <w:r>
        <w:rPr>
          <w:sz w:val="24"/>
          <w:szCs w:val="24"/>
        </w:rPr>
        <w:t>calcolo d</w:t>
      </w:r>
      <w:r w:rsidR="00A43944">
        <w:rPr>
          <w:sz w:val="24"/>
          <w:szCs w:val="24"/>
        </w:rPr>
        <w:t>ei valori necessari per l’equalizzazione dell’immagine</w:t>
      </w:r>
    </w:p>
    <w:p w14:paraId="00000021" w14:textId="77777777" w:rsidR="00476AEF" w:rsidRDefault="00445182">
      <w:pPr>
        <w:numPr>
          <w:ilvl w:val="0"/>
          <w:numId w:val="1"/>
        </w:numPr>
        <w:spacing w:after="240"/>
        <w:rPr>
          <w:sz w:val="24"/>
          <w:szCs w:val="24"/>
        </w:rPr>
      </w:pPr>
      <w:r>
        <w:rPr>
          <w:sz w:val="24"/>
          <w:szCs w:val="24"/>
        </w:rPr>
        <w:t>ciclo sui pixel dell’immagine sorgente per calcolare e salvare in memoria l’effettivo valore, pixel per pixel, dell’immagine processata</w:t>
      </w:r>
    </w:p>
    <w:p w14:paraId="00000022" w14:textId="77777777" w:rsidR="00476AEF" w:rsidRDefault="00445182">
      <w:pPr>
        <w:spacing w:before="240" w:after="240"/>
        <w:rPr>
          <w:sz w:val="24"/>
          <w:szCs w:val="24"/>
        </w:rPr>
      </w:pPr>
      <w:r>
        <w:rPr>
          <w:sz w:val="24"/>
          <w:szCs w:val="24"/>
        </w:rPr>
        <w:t>Il modulo prodotto opera quindi su di una macchina a stati finiti che si occupa nel dettaglio dell’attuazione dell’algoritmo sviluppato.</w:t>
      </w:r>
    </w:p>
    <w:p w14:paraId="00000023" w14:textId="77777777" w:rsidR="00476AEF" w:rsidRDefault="00445182">
      <w:pPr>
        <w:spacing w:before="240" w:after="240"/>
        <w:rPr>
          <w:sz w:val="24"/>
          <w:szCs w:val="24"/>
        </w:rPr>
      </w:pPr>
      <w:r>
        <w:rPr>
          <w:sz w:val="24"/>
          <w:szCs w:val="24"/>
        </w:rPr>
        <w:t>2.1 Macchina a stati finiti</w:t>
      </w:r>
    </w:p>
    <w:p w14:paraId="00000024" w14:textId="75B0A8B2" w:rsidR="00476AEF" w:rsidRDefault="00445182">
      <w:pPr>
        <w:spacing w:before="240" w:after="240"/>
        <w:rPr>
          <w:sz w:val="24"/>
          <w:szCs w:val="24"/>
        </w:rPr>
      </w:pPr>
      <w:r>
        <w:rPr>
          <w:sz w:val="24"/>
          <w:szCs w:val="24"/>
        </w:rPr>
        <w:t xml:space="preserve">L’FSM da noi prodotta è composta da 10 stati, suddivisibili </w:t>
      </w:r>
      <w:r w:rsidR="001F2D31">
        <w:rPr>
          <w:sz w:val="24"/>
          <w:szCs w:val="24"/>
        </w:rPr>
        <w:t xml:space="preserve">in </w:t>
      </w:r>
      <w:r w:rsidR="00A43944">
        <w:rPr>
          <w:sz w:val="24"/>
          <w:szCs w:val="24"/>
        </w:rPr>
        <w:t>4</w:t>
      </w:r>
      <w:r>
        <w:rPr>
          <w:sz w:val="24"/>
          <w:szCs w:val="24"/>
        </w:rPr>
        <w:t xml:space="preserve"> gruppi</w:t>
      </w:r>
      <w:r w:rsidR="001F2D31">
        <w:rPr>
          <w:sz w:val="24"/>
          <w:szCs w:val="24"/>
        </w:rPr>
        <w:t xml:space="preserve"> principali descritti di </w:t>
      </w:r>
      <w:commentRangeStart w:id="11"/>
      <w:r w:rsidR="001F2D31">
        <w:rPr>
          <w:sz w:val="24"/>
          <w:szCs w:val="24"/>
        </w:rPr>
        <w:t>seguito.</w:t>
      </w:r>
      <w:commentRangeEnd w:id="11"/>
      <w:r w:rsidR="001F2D31">
        <w:rPr>
          <w:rStyle w:val="Rimandocommento"/>
        </w:rPr>
        <w:commentReference w:id="11"/>
      </w:r>
    </w:p>
    <w:p w14:paraId="00000025" w14:textId="77777777" w:rsidR="00476AEF" w:rsidRDefault="00445182">
      <w:pPr>
        <w:spacing w:before="240" w:after="240"/>
        <w:rPr>
          <w:sz w:val="24"/>
          <w:szCs w:val="24"/>
        </w:rPr>
      </w:pPr>
      <w:r>
        <w:rPr>
          <w:sz w:val="24"/>
          <w:szCs w:val="24"/>
        </w:rPr>
        <w:t>2.1.1 stati ausiliari</w:t>
      </w:r>
    </w:p>
    <w:p w14:paraId="00000026" w14:textId="77777777" w:rsidR="00476AEF" w:rsidRDefault="00445182">
      <w:pPr>
        <w:spacing w:before="240" w:after="240"/>
        <w:rPr>
          <w:sz w:val="24"/>
          <w:szCs w:val="24"/>
        </w:rPr>
      </w:pPr>
      <w:r>
        <w:rPr>
          <w:sz w:val="24"/>
          <w:szCs w:val="24"/>
        </w:rPr>
        <w:t>Gruppo di stati che realizzano: inizio, richiesta di lettura, attesa della memoria e fine del processo.</w:t>
      </w:r>
    </w:p>
    <w:p w14:paraId="00000027" w14:textId="5E8712EE" w:rsidR="00476AEF" w:rsidRDefault="00445182">
      <w:pPr>
        <w:spacing w:before="240" w:after="240"/>
        <w:ind w:left="360"/>
        <w:rPr>
          <w:sz w:val="24"/>
          <w:szCs w:val="24"/>
        </w:rPr>
      </w:pPr>
      <w:r>
        <w:rPr>
          <w:sz w:val="24"/>
          <w:szCs w:val="24"/>
        </w:rPr>
        <w:t>1.</w:t>
      </w:r>
      <w:r>
        <w:rPr>
          <w:sz w:val="16"/>
          <w:szCs w:val="16"/>
        </w:rPr>
        <w:t xml:space="preserve">       </w:t>
      </w:r>
      <w:r>
        <w:rPr>
          <w:sz w:val="24"/>
          <w:szCs w:val="24"/>
        </w:rPr>
        <w:t xml:space="preserve">WT_RST – </w:t>
      </w:r>
      <w:proofErr w:type="spellStart"/>
      <w:r>
        <w:rPr>
          <w:sz w:val="24"/>
          <w:szCs w:val="24"/>
        </w:rPr>
        <w:t>wait</w:t>
      </w:r>
      <w:proofErr w:type="spellEnd"/>
      <w:r>
        <w:rPr>
          <w:sz w:val="24"/>
          <w:szCs w:val="24"/>
        </w:rPr>
        <w:t xml:space="preserve"> reset: stato iniziale di attesa del segnale </w:t>
      </w:r>
      <w:proofErr w:type="spellStart"/>
      <w:r>
        <w:rPr>
          <w:sz w:val="24"/>
          <w:szCs w:val="24"/>
        </w:rPr>
        <w:t>i_rst</w:t>
      </w:r>
      <w:proofErr w:type="spellEnd"/>
    </w:p>
    <w:p w14:paraId="00000028" w14:textId="77777777" w:rsidR="00476AEF" w:rsidRDefault="00445182">
      <w:pPr>
        <w:spacing w:before="240" w:after="240"/>
        <w:ind w:left="360"/>
        <w:rPr>
          <w:sz w:val="24"/>
          <w:szCs w:val="24"/>
        </w:rPr>
      </w:pPr>
      <w:r>
        <w:rPr>
          <w:sz w:val="24"/>
          <w:szCs w:val="24"/>
        </w:rPr>
        <w:t>2.</w:t>
      </w:r>
      <w:r>
        <w:rPr>
          <w:sz w:val="16"/>
          <w:szCs w:val="16"/>
        </w:rPr>
        <w:t xml:space="preserve">       </w:t>
      </w:r>
      <w:r>
        <w:rPr>
          <w:sz w:val="24"/>
          <w:szCs w:val="24"/>
        </w:rPr>
        <w:t xml:space="preserve">WT_STR – </w:t>
      </w:r>
      <w:proofErr w:type="spellStart"/>
      <w:r>
        <w:rPr>
          <w:sz w:val="24"/>
          <w:szCs w:val="24"/>
        </w:rPr>
        <w:t>wait</w:t>
      </w:r>
      <w:proofErr w:type="spellEnd"/>
      <w:r>
        <w:rPr>
          <w:sz w:val="24"/>
          <w:szCs w:val="24"/>
        </w:rPr>
        <w:t xml:space="preserve"> start: stato di attesa del segnale di </w:t>
      </w:r>
      <w:proofErr w:type="spellStart"/>
      <w:r>
        <w:rPr>
          <w:sz w:val="24"/>
          <w:szCs w:val="24"/>
        </w:rPr>
        <w:t>i_start</w:t>
      </w:r>
      <w:proofErr w:type="spellEnd"/>
      <w:r>
        <w:rPr>
          <w:sz w:val="24"/>
          <w:szCs w:val="24"/>
        </w:rPr>
        <w:t xml:space="preserve">. </w:t>
      </w:r>
      <w:r>
        <w:rPr>
          <w:sz w:val="24"/>
          <w:szCs w:val="24"/>
        </w:rPr>
        <w:br/>
        <w:t xml:space="preserve">In qualsiasi momento dell’elaborazione, se il segnale </w:t>
      </w:r>
      <w:proofErr w:type="spellStart"/>
      <w:r>
        <w:rPr>
          <w:sz w:val="24"/>
          <w:szCs w:val="24"/>
        </w:rPr>
        <w:t>i_rst</w:t>
      </w:r>
      <w:proofErr w:type="spellEnd"/>
      <w:r>
        <w:rPr>
          <w:sz w:val="24"/>
          <w:szCs w:val="24"/>
        </w:rPr>
        <w:t xml:space="preserve"> è rilevato alto, anche non in corrispondenza di </w:t>
      </w:r>
      <w:proofErr w:type="spellStart"/>
      <w:r>
        <w:rPr>
          <w:sz w:val="24"/>
          <w:szCs w:val="24"/>
        </w:rPr>
        <w:t>i_clk</w:t>
      </w:r>
      <w:proofErr w:type="spellEnd"/>
      <w:r>
        <w:rPr>
          <w:sz w:val="24"/>
          <w:szCs w:val="24"/>
        </w:rPr>
        <w:t>, la macchina viene riportata in questo stato, tornando in attesa di un nuovo segnale di inizio elaborazione</w:t>
      </w:r>
    </w:p>
    <w:p w14:paraId="00000029" w14:textId="77777777" w:rsidR="00476AEF" w:rsidRDefault="00445182">
      <w:pPr>
        <w:spacing w:before="240" w:after="240"/>
        <w:rPr>
          <w:sz w:val="24"/>
          <w:szCs w:val="24"/>
          <w:highlight w:val="cyan"/>
        </w:rPr>
      </w:pPr>
      <w:commentRangeStart w:id="12"/>
      <w:r>
        <w:rPr>
          <w:sz w:val="24"/>
          <w:szCs w:val="24"/>
          <w:highlight w:val="cyan"/>
        </w:rPr>
        <w:t xml:space="preserve">NB: In caso di reset si è supposto che il segnale </w:t>
      </w:r>
      <w:proofErr w:type="spellStart"/>
      <w:r>
        <w:rPr>
          <w:sz w:val="24"/>
          <w:szCs w:val="24"/>
          <w:highlight w:val="cyan"/>
        </w:rPr>
        <w:t>i_start</w:t>
      </w:r>
      <w:proofErr w:type="spellEnd"/>
      <w:r>
        <w:rPr>
          <w:sz w:val="24"/>
          <w:szCs w:val="24"/>
          <w:highlight w:val="cyan"/>
        </w:rPr>
        <w:t xml:space="preserve"> venga riportato basso per il periodo in cui il </w:t>
      </w:r>
      <w:proofErr w:type="spellStart"/>
      <w:r>
        <w:rPr>
          <w:sz w:val="24"/>
          <w:szCs w:val="24"/>
          <w:highlight w:val="cyan"/>
        </w:rPr>
        <w:t>i_rst</w:t>
      </w:r>
      <w:proofErr w:type="spellEnd"/>
      <w:r>
        <w:rPr>
          <w:sz w:val="24"/>
          <w:szCs w:val="24"/>
          <w:highlight w:val="cyan"/>
        </w:rPr>
        <w:t xml:space="preserve"> è alto.</w:t>
      </w:r>
      <w:commentRangeEnd w:id="12"/>
      <w:r w:rsidR="0067612F">
        <w:rPr>
          <w:rStyle w:val="Rimandocommento"/>
        </w:rPr>
        <w:commentReference w:id="12"/>
      </w:r>
    </w:p>
    <w:p w14:paraId="0000002A" w14:textId="77777777" w:rsidR="00476AEF" w:rsidRDefault="00445182">
      <w:pPr>
        <w:spacing w:before="240" w:after="240"/>
        <w:ind w:left="720"/>
        <w:rPr>
          <w:sz w:val="24"/>
          <w:szCs w:val="24"/>
          <w:highlight w:val="white"/>
        </w:rPr>
      </w:pPr>
      <w:r>
        <w:rPr>
          <w:sz w:val="24"/>
          <w:szCs w:val="24"/>
        </w:rPr>
        <w:t xml:space="preserve">Al verificarsi della condizione </w:t>
      </w:r>
      <w:proofErr w:type="spellStart"/>
      <w:r>
        <w:rPr>
          <w:sz w:val="24"/>
          <w:szCs w:val="24"/>
        </w:rPr>
        <w:t>i_start</w:t>
      </w:r>
      <w:proofErr w:type="spellEnd"/>
      <w:r>
        <w:rPr>
          <w:sz w:val="24"/>
          <w:szCs w:val="24"/>
        </w:rPr>
        <w:t xml:space="preserve"> = 1 vengono inizializzati tutti i valori necessari al processo, prima di passare allo stato successivo. </w:t>
      </w:r>
      <w:r>
        <w:rPr>
          <w:sz w:val="24"/>
          <w:szCs w:val="24"/>
          <w:highlight w:val="white"/>
        </w:rPr>
        <w:t xml:space="preserve">Di particolare importanza per l’algoritmo </w:t>
      </w:r>
      <w:del w:id="13" w:author="Niccolò" w:date="2021-03-11T15:51:00Z">
        <w:r>
          <w:rPr>
            <w:sz w:val="24"/>
            <w:szCs w:val="24"/>
            <w:highlight w:val="white"/>
          </w:rPr>
          <w:delText xml:space="preserve">da noi </w:delText>
        </w:r>
      </w:del>
      <w:r>
        <w:rPr>
          <w:sz w:val="24"/>
          <w:szCs w:val="24"/>
          <w:highlight w:val="white"/>
        </w:rPr>
        <w:t xml:space="preserve">sviluppato è il segnale </w:t>
      </w:r>
      <w:proofErr w:type="spellStart"/>
      <w:r>
        <w:rPr>
          <w:sz w:val="24"/>
          <w:szCs w:val="24"/>
          <w:highlight w:val="white"/>
        </w:rPr>
        <w:t>count</w:t>
      </w:r>
      <w:proofErr w:type="spellEnd"/>
      <w:r>
        <w:rPr>
          <w:sz w:val="24"/>
          <w:szCs w:val="24"/>
          <w:highlight w:val="white"/>
        </w:rPr>
        <w:t xml:space="preserve"> (inizialmente 0), che indica l’indirizzo a cui sarà effettuata l’operazione di read alla successiva richiesta di lettura del componente.</w:t>
      </w:r>
    </w:p>
    <w:p w14:paraId="0000002B" w14:textId="77777777" w:rsidR="00476AEF" w:rsidRDefault="00445182">
      <w:pPr>
        <w:spacing w:before="240" w:after="240"/>
        <w:ind w:left="360"/>
        <w:rPr>
          <w:sz w:val="24"/>
          <w:szCs w:val="24"/>
        </w:rPr>
      </w:pPr>
      <w:r>
        <w:rPr>
          <w:sz w:val="24"/>
          <w:szCs w:val="24"/>
        </w:rPr>
        <w:lastRenderedPageBreak/>
        <w:t>3.</w:t>
      </w:r>
      <w:r>
        <w:rPr>
          <w:sz w:val="16"/>
          <w:szCs w:val="16"/>
        </w:rPr>
        <w:t xml:space="preserve">       </w:t>
      </w:r>
      <w:r>
        <w:rPr>
          <w:sz w:val="24"/>
          <w:szCs w:val="24"/>
        </w:rPr>
        <w:t xml:space="preserve">RD_REQ – read </w:t>
      </w:r>
      <w:proofErr w:type="spellStart"/>
      <w:r>
        <w:rPr>
          <w:sz w:val="24"/>
          <w:szCs w:val="24"/>
        </w:rPr>
        <w:t>request</w:t>
      </w:r>
      <w:proofErr w:type="spellEnd"/>
      <w:r>
        <w:rPr>
          <w:sz w:val="24"/>
          <w:szCs w:val="24"/>
        </w:rPr>
        <w:t xml:space="preserve">: stato di abilitazione della memoria in lettura. Viene predisposto su </w:t>
      </w:r>
      <w:proofErr w:type="spellStart"/>
      <w:r>
        <w:rPr>
          <w:sz w:val="24"/>
          <w:szCs w:val="24"/>
        </w:rPr>
        <w:t>o_address</w:t>
      </w:r>
      <w:proofErr w:type="spellEnd"/>
      <w:r>
        <w:rPr>
          <w:sz w:val="24"/>
          <w:szCs w:val="24"/>
        </w:rPr>
        <w:t xml:space="preserve"> l’indirizzo della RAM che deve essere letto</w:t>
      </w:r>
    </w:p>
    <w:p w14:paraId="0000002C" w14:textId="77777777" w:rsidR="00476AEF" w:rsidRDefault="00445182">
      <w:pPr>
        <w:spacing w:before="240" w:after="240"/>
        <w:ind w:left="360"/>
        <w:rPr>
          <w:sz w:val="24"/>
          <w:szCs w:val="24"/>
          <w:highlight w:val="white"/>
        </w:rPr>
      </w:pPr>
      <w:r>
        <w:rPr>
          <w:sz w:val="24"/>
          <w:szCs w:val="24"/>
        </w:rPr>
        <w:t>4.</w:t>
      </w:r>
      <w:r>
        <w:rPr>
          <w:sz w:val="16"/>
          <w:szCs w:val="16"/>
        </w:rPr>
        <w:t xml:space="preserve">       </w:t>
      </w:r>
      <w:r>
        <w:rPr>
          <w:sz w:val="24"/>
          <w:szCs w:val="24"/>
        </w:rPr>
        <w:t xml:space="preserve">WT_MEM – </w:t>
      </w:r>
      <w:proofErr w:type="spellStart"/>
      <w:r>
        <w:rPr>
          <w:sz w:val="24"/>
          <w:szCs w:val="24"/>
        </w:rPr>
        <w:t>wait</w:t>
      </w:r>
      <w:proofErr w:type="spellEnd"/>
      <w:r>
        <w:rPr>
          <w:sz w:val="24"/>
          <w:szCs w:val="24"/>
        </w:rPr>
        <w:t xml:space="preserve"> </w:t>
      </w:r>
      <w:proofErr w:type="spellStart"/>
      <w:r>
        <w:rPr>
          <w:sz w:val="24"/>
          <w:szCs w:val="24"/>
        </w:rPr>
        <w:t>memory</w:t>
      </w:r>
      <w:proofErr w:type="spellEnd"/>
      <w:r>
        <w:rPr>
          <w:sz w:val="24"/>
          <w:szCs w:val="24"/>
        </w:rPr>
        <w:t xml:space="preserve">: </w:t>
      </w:r>
      <w:r>
        <w:rPr>
          <w:sz w:val="24"/>
          <w:szCs w:val="24"/>
          <w:highlight w:val="white"/>
        </w:rPr>
        <w:t>stato di attesa della memoria che permette al valore richiesto in RD_REQ di essere</w:t>
      </w:r>
      <w:commentRangeStart w:id="14"/>
      <w:r>
        <w:rPr>
          <w:sz w:val="24"/>
          <w:szCs w:val="24"/>
          <w:highlight w:val="white"/>
        </w:rPr>
        <w:t xml:space="preserve"> correttamente </w:t>
      </w:r>
      <w:ins w:id="15" w:author="Niccolò" w:date="2021-03-11T15:55:00Z">
        <w:r>
          <w:rPr>
            <w:sz w:val="24"/>
            <w:szCs w:val="24"/>
            <w:highlight w:val="white"/>
          </w:rPr>
          <w:t>riportato</w:t>
        </w:r>
      </w:ins>
      <w:del w:id="16" w:author="Niccolò" w:date="2021-03-11T15:55:00Z">
        <w:r>
          <w:rPr>
            <w:sz w:val="24"/>
            <w:szCs w:val="24"/>
            <w:highlight w:val="white"/>
          </w:rPr>
          <w:delText>caricato</w:delText>
        </w:r>
      </w:del>
      <w:r>
        <w:rPr>
          <w:sz w:val="24"/>
          <w:szCs w:val="24"/>
          <w:highlight w:val="white"/>
        </w:rPr>
        <w:t xml:space="preserve"> </w:t>
      </w:r>
      <w:commentRangeEnd w:id="14"/>
      <w:r>
        <w:commentReference w:id="14"/>
      </w:r>
      <w:r>
        <w:rPr>
          <w:sz w:val="24"/>
          <w:szCs w:val="24"/>
          <w:highlight w:val="white"/>
        </w:rPr>
        <w:t xml:space="preserve">sul segnale </w:t>
      </w:r>
      <w:proofErr w:type="spellStart"/>
      <w:r>
        <w:rPr>
          <w:sz w:val="24"/>
          <w:szCs w:val="24"/>
          <w:highlight w:val="white"/>
        </w:rPr>
        <w:t>i_data</w:t>
      </w:r>
      <w:proofErr w:type="spellEnd"/>
      <w:r>
        <w:rPr>
          <w:sz w:val="24"/>
          <w:szCs w:val="24"/>
          <w:highlight w:val="white"/>
        </w:rPr>
        <w:t xml:space="preserve"> al ciclo di clock successivo</w:t>
      </w:r>
    </w:p>
    <w:p w14:paraId="0000002D" w14:textId="77777777" w:rsidR="00476AEF" w:rsidRDefault="00445182">
      <w:pPr>
        <w:spacing w:before="240" w:after="240"/>
        <w:ind w:left="720"/>
        <w:rPr>
          <w:strike/>
          <w:sz w:val="24"/>
          <w:szCs w:val="24"/>
        </w:rPr>
      </w:pPr>
      <w:r>
        <w:rPr>
          <w:sz w:val="24"/>
          <w:szCs w:val="24"/>
        </w:rPr>
        <w:t xml:space="preserve">È uno stato decisivo per l’FSM: viene costantemente rivisitato nei cicli di lettura dei pixel dell’immagine ed è responsabile del corretto instradamento del processo, grazie a condizioni su </w:t>
      </w:r>
      <w:proofErr w:type="spellStart"/>
      <w:r>
        <w:rPr>
          <w:sz w:val="24"/>
          <w:szCs w:val="24"/>
        </w:rPr>
        <w:t>count</w:t>
      </w:r>
      <w:proofErr w:type="spellEnd"/>
      <w:r>
        <w:rPr>
          <w:sz w:val="24"/>
          <w:szCs w:val="24"/>
        </w:rPr>
        <w:t xml:space="preserve"> e </w:t>
      </w:r>
      <w:proofErr w:type="spellStart"/>
      <w:r>
        <w:rPr>
          <w:sz w:val="24"/>
          <w:szCs w:val="24"/>
        </w:rPr>
        <w:t>shift_value</w:t>
      </w:r>
      <w:proofErr w:type="spellEnd"/>
      <w:r>
        <w:rPr>
          <w:sz w:val="24"/>
          <w:szCs w:val="24"/>
        </w:rPr>
        <w:t xml:space="preserve">. Si occupa inoltre dell’aggiornamento della variabile </w:t>
      </w:r>
      <w:proofErr w:type="spellStart"/>
      <w:r>
        <w:rPr>
          <w:sz w:val="24"/>
          <w:szCs w:val="24"/>
        </w:rPr>
        <w:t>count</w:t>
      </w:r>
      <w:proofErr w:type="spellEnd"/>
      <w:ins w:id="17" w:author="Niccolò" w:date="2021-03-11T15:56:00Z">
        <w:r>
          <w:rPr>
            <w:sz w:val="24"/>
            <w:szCs w:val="24"/>
          </w:rPr>
          <w:t xml:space="preserve"> stessa</w:t>
        </w:r>
      </w:ins>
      <w:r>
        <w:rPr>
          <w:sz w:val="24"/>
          <w:szCs w:val="24"/>
        </w:rPr>
        <w:t>, e quindi della corretta gestione del successivo dato letto in memoria</w:t>
      </w:r>
    </w:p>
    <w:p w14:paraId="0000002E" w14:textId="393FD6CB" w:rsidR="00476AEF" w:rsidRDefault="00445182">
      <w:pPr>
        <w:spacing w:before="240" w:after="240"/>
        <w:ind w:left="360"/>
        <w:rPr>
          <w:sz w:val="24"/>
          <w:szCs w:val="24"/>
        </w:rPr>
      </w:pPr>
      <w:r>
        <w:rPr>
          <w:sz w:val="24"/>
          <w:szCs w:val="24"/>
        </w:rPr>
        <w:t>5.</w:t>
      </w:r>
      <w:r>
        <w:rPr>
          <w:sz w:val="16"/>
          <w:szCs w:val="16"/>
        </w:rPr>
        <w:t xml:space="preserve">       </w:t>
      </w:r>
      <w:r>
        <w:rPr>
          <w:sz w:val="24"/>
          <w:szCs w:val="24"/>
        </w:rPr>
        <w:t>DONE: stato in cui</w:t>
      </w:r>
      <w:r w:rsidR="00A43944">
        <w:rPr>
          <w:sz w:val="24"/>
          <w:szCs w:val="24"/>
        </w:rPr>
        <w:t xml:space="preserve"> </w:t>
      </w:r>
      <w:proofErr w:type="spellStart"/>
      <w:r>
        <w:rPr>
          <w:sz w:val="24"/>
          <w:szCs w:val="24"/>
        </w:rPr>
        <w:t>o_done</w:t>
      </w:r>
      <w:proofErr w:type="spellEnd"/>
      <w:r>
        <w:rPr>
          <w:sz w:val="24"/>
          <w:szCs w:val="24"/>
        </w:rPr>
        <w:t xml:space="preserve"> viene posto ad ‘1’, per segnalare la fine dell’elaborazione. A questo punto, si attende un valore di </w:t>
      </w:r>
      <w:proofErr w:type="spellStart"/>
      <w:r>
        <w:rPr>
          <w:sz w:val="24"/>
          <w:szCs w:val="24"/>
        </w:rPr>
        <w:t>i_start</w:t>
      </w:r>
      <w:proofErr w:type="spellEnd"/>
      <w:r>
        <w:rPr>
          <w:sz w:val="24"/>
          <w:szCs w:val="24"/>
        </w:rPr>
        <w:t xml:space="preserve"> basso per tornare in WT_STR e poter ricominciare il processo</w:t>
      </w:r>
      <w:r w:rsidR="00A43944">
        <w:rPr>
          <w:sz w:val="24"/>
          <w:szCs w:val="24"/>
        </w:rPr>
        <w:t xml:space="preserve"> di equalizzazione</w:t>
      </w:r>
      <w:ins w:id="18" w:author="Niccolò" w:date="2021-03-11T16:02:00Z">
        <w:r>
          <w:rPr>
            <w:sz w:val="24"/>
            <w:szCs w:val="24"/>
          </w:rPr>
          <w:t xml:space="preserve"> </w:t>
        </w:r>
      </w:ins>
      <w:r w:rsidR="00A43944">
        <w:rPr>
          <w:sz w:val="24"/>
          <w:szCs w:val="24"/>
        </w:rPr>
        <w:t>di</w:t>
      </w:r>
      <w:ins w:id="19" w:author="Niccolò" w:date="2021-03-11T16:02:00Z">
        <w:r>
          <w:rPr>
            <w:sz w:val="24"/>
            <w:szCs w:val="24"/>
          </w:rPr>
          <w:t xml:space="preserve"> una nuova immagine</w:t>
        </w:r>
      </w:ins>
    </w:p>
    <w:p w14:paraId="0000002F" w14:textId="2C54AF1E" w:rsidR="00476AEF" w:rsidRDefault="00445182">
      <w:pPr>
        <w:spacing w:before="240" w:after="240"/>
        <w:rPr>
          <w:sz w:val="24"/>
          <w:szCs w:val="24"/>
        </w:rPr>
      </w:pPr>
      <w:r>
        <w:rPr>
          <w:sz w:val="24"/>
          <w:szCs w:val="24"/>
        </w:rPr>
        <w:t>2.1.</w:t>
      </w:r>
      <w:r w:rsidR="00A43944">
        <w:rPr>
          <w:sz w:val="24"/>
          <w:szCs w:val="24"/>
        </w:rPr>
        <w:t>2</w:t>
      </w:r>
      <w:r>
        <w:rPr>
          <w:sz w:val="24"/>
          <w:szCs w:val="24"/>
        </w:rPr>
        <w:t xml:space="preserve"> calcolo dimensioni</w:t>
      </w:r>
    </w:p>
    <w:p w14:paraId="00000030" w14:textId="77777777" w:rsidR="00476AEF" w:rsidRDefault="00445182">
      <w:pPr>
        <w:spacing w:before="240" w:after="240"/>
        <w:rPr>
          <w:sz w:val="24"/>
          <w:szCs w:val="24"/>
        </w:rPr>
      </w:pPr>
      <w:r>
        <w:rPr>
          <w:sz w:val="24"/>
          <w:szCs w:val="24"/>
        </w:rPr>
        <w:t>Gruppo di stati che permette il calcolo della dimensione effettiva dell’immagine da elaborare.</w:t>
      </w:r>
    </w:p>
    <w:p w14:paraId="00000031" w14:textId="77777777" w:rsidR="00476AEF" w:rsidRDefault="00445182">
      <w:pPr>
        <w:spacing w:before="240" w:after="240"/>
        <w:ind w:left="360"/>
        <w:rPr>
          <w:sz w:val="24"/>
          <w:szCs w:val="24"/>
        </w:rPr>
      </w:pPr>
      <w:r>
        <w:rPr>
          <w:sz w:val="24"/>
          <w:szCs w:val="24"/>
        </w:rPr>
        <w:t>6.</w:t>
      </w:r>
      <w:r>
        <w:rPr>
          <w:sz w:val="16"/>
          <w:szCs w:val="16"/>
        </w:rPr>
        <w:t xml:space="preserve">       </w:t>
      </w:r>
      <w:r>
        <w:rPr>
          <w:sz w:val="24"/>
          <w:szCs w:val="24"/>
        </w:rPr>
        <w:t xml:space="preserve">RD_COL – read </w:t>
      </w:r>
      <w:proofErr w:type="spellStart"/>
      <w:r>
        <w:rPr>
          <w:sz w:val="24"/>
          <w:szCs w:val="24"/>
        </w:rPr>
        <w:t>column</w:t>
      </w:r>
      <w:proofErr w:type="spellEnd"/>
      <w:r>
        <w:rPr>
          <w:sz w:val="24"/>
          <w:szCs w:val="24"/>
        </w:rPr>
        <w:t xml:space="preserve">: stato in cui il valore </w:t>
      </w:r>
      <w:proofErr w:type="spellStart"/>
      <w:r>
        <w:rPr>
          <w:sz w:val="24"/>
          <w:szCs w:val="24"/>
        </w:rPr>
        <w:t>n_col</w:t>
      </w:r>
      <w:proofErr w:type="spellEnd"/>
      <w:r>
        <w:rPr>
          <w:sz w:val="24"/>
          <w:szCs w:val="24"/>
        </w:rPr>
        <w:t xml:space="preserve"> relativo all’immagine, pronto su </w:t>
      </w:r>
      <w:proofErr w:type="spellStart"/>
      <w:r>
        <w:rPr>
          <w:sz w:val="24"/>
          <w:szCs w:val="24"/>
        </w:rPr>
        <w:t>i_data</w:t>
      </w:r>
      <w:proofErr w:type="spellEnd"/>
      <w:r>
        <w:rPr>
          <w:sz w:val="24"/>
          <w:szCs w:val="24"/>
        </w:rPr>
        <w:t>, è salvato su una variabile temporanea per essere utilizzato in seguito</w:t>
      </w:r>
    </w:p>
    <w:p w14:paraId="00000032" w14:textId="77777777" w:rsidR="00476AEF" w:rsidRDefault="00445182">
      <w:pPr>
        <w:spacing w:before="240" w:after="240"/>
        <w:ind w:left="360"/>
        <w:rPr>
          <w:sz w:val="24"/>
          <w:szCs w:val="24"/>
        </w:rPr>
      </w:pPr>
      <w:r>
        <w:rPr>
          <w:sz w:val="24"/>
          <w:szCs w:val="24"/>
        </w:rPr>
        <w:t>7.</w:t>
      </w:r>
      <w:r>
        <w:rPr>
          <w:sz w:val="16"/>
          <w:szCs w:val="16"/>
        </w:rPr>
        <w:t xml:space="preserve">       </w:t>
      </w:r>
      <w:r>
        <w:rPr>
          <w:sz w:val="24"/>
          <w:szCs w:val="24"/>
        </w:rPr>
        <w:t xml:space="preserve">RD_ROW – read </w:t>
      </w:r>
      <w:proofErr w:type="spellStart"/>
      <w:r>
        <w:rPr>
          <w:sz w:val="24"/>
          <w:szCs w:val="24"/>
        </w:rPr>
        <w:t>row</w:t>
      </w:r>
      <w:proofErr w:type="spellEnd"/>
      <w:r>
        <w:rPr>
          <w:sz w:val="24"/>
          <w:szCs w:val="24"/>
        </w:rPr>
        <w:t xml:space="preserve">: stato in cui </w:t>
      </w:r>
      <w:proofErr w:type="spellStart"/>
      <w:r>
        <w:rPr>
          <w:sz w:val="24"/>
          <w:szCs w:val="24"/>
        </w:rPr>
        <w:t>n_row</w:t>
      </w:r>
      <w:proofErr w:type="spellEnd"/>
      <w:r>
        <w:rPr>
          <w:sz w:val="24"/>
          <w:szCs w:val="24"/>
        </w:rPr>
        <w:t xml:space="preserve">, pronto su </w:t>
      </w:r>
      <w:proofErr w:type="spellStart"/>
      <w:r>
        <w:rPr>
          <w:sz w:val="24"/>
          <w:szCs w:val="24"/>
        </w:rPr>
        <w:t>i_data</w:t>
      </w:r>
      <w:proofErr w:type="spellEnd"/>
      <w:r>
        <w:rPr>
          <w:sz w:val="24"/>
          <w:szCs w:val="24"/>
        </w:rPr>
        <w:t xml:space="preserve">, viene moltiplicato con il valore </w:t>
      </w:r>
      <w:proofErr w:type="spellStart"/>
      <w:r>
        <w:rPr>
          <w:sz w:val="24"/>
          <w:szCs w:val="24"/>
        </w:rPr>
        <w:t>n_col</w:t>
      </w:r>
      <w:proofErr w:type="spellEnd"/>
      <w:r>
        <w:rPr>
          <w:sz w:val="24"/>
          <w:szCs w:val="24"/>
        </w:rPr>
        <w:t xml:space="preserve"> salvato precedentemente</w:t>
      </w:r>
      <w:del w:id="20" w:author="Niccolò" w:date="2021-03-11T16:03:00Z">
        <w:r>
          <w:rPr>
            <w:sz w:val="24"/>
            <w:szCs w:val="24"/>
          </w:rPr>
          <w:delText>,</w:delText>
        </w:r>
      </w:del>
      <w:r>
        <w:rPr>
          <w:sz w:val="24"/>
          <w:szCs w:val="24"/>
        </w:rPr>
        <w:t xml:space="preserve"> per calcolare la dimensione effettiva dell’immagine e determinare se essa è adatta (</w:t>
      </w:r>
      <w:proofErr w:type="spellStart"/>
      <w:r>
        <w:rPr>
          <w:sz w:val="24"/>
          <w:szCs w:val="24"/>
        </w:rPr>
        <w:t>n_col</w:t>
      </w:r>
      <w:proofErr w:type="spellEnd"/>
      <w:r>
        <w:rPr>
          <w:sz w:val="24"/>
          <w:szCs w:val="24"/>
        </w:rPr>
        <w:t>*</w:t>
      </w:r>
      <w:proofErr w:type="spellStart"/>
      <w:r>
        <w:rPr>
          <w:sz w:val="24"/>
          <w:szCs w:val="24"/>
        </w:rPr>
        <w:t>n_row</w:t>
      </w:r>
      <w:proofErr w:type="spellEnd"/>
      <w:r>
        <w:rPr>
          <w:sz w:val="24"/>
          <w:szCs w:val="24"/>
        </w:rPr>
        <w:t>&gt;0) o meno per il proseguimento dell’esecuzione</w:t>
      </w:r>
    </w:p>
    <w:p w14:paraId="00000034" w14:textId="611FFECA" w:rsidR="00476AEF" w:rsidRDefault="00445182">
      <w:pPr>
        <w:spacing w:before="240" w:after="240"/>
        <w:rPr>
          <w:sz w:val="24"/>
          <w:szCs w:val="24"/>
        </w:rPr>
      </w:pPr>
      <w:r>
        <w:rPr>
          <w:sz w:val="24"/>
          <w:szCs w:val="24"/>
        </w:rPr>
        <w:t>2.1.</w:t>
      </w:r>
      <w:r w:rsidR="00A43944">
        <w:rPr>
          <w:sz w:val="24"/>
          <w:szCs w:val="24"/>
        </w:rPr>
        <w:t>3</w:t>
      </w:r>
      <w:r>
        <w:rPr>
          <w:sz w:val="24"/>
          <w:szCs w:val="24"/>
        </w:rPr>
        <w:t xml:space="preserve"> ricerca di valori di massimo e minimo dell’immagine</w:t>
      </w:r>
      <w:del w:id="21" w:author="Niccolò" w:date="2021-03-11T16:08:00Z">
        <w:r>
          <w:rPr>
            <w:sz w:val="24"/>
            <w:szCs w:val="24"/>
          </w:rPr>
          <w:delText>Gruppo di stati che permette di stabilire “minimo” e “massimo”,necessari per l’effettiva equalizzazione dell’immagine, tra i valori dei pixel dell’immagine sorgente.  La ricerca è svolta tramite un ciclo tra i nodi RD_REQ, WT_MEM e CMP_DT dell’FSM. Questi valori sono necessari per l’effettiva equalizzazione dell’immagine, svolta dal gruppo di stati successivo.</w:delText>
        </w:r>
      </w:del>
    </w:p>
    <w:p w14:paraId="00000035" w14:textId="17FED387" w:rsidR="00476AEF" w:rsidRDefault="00445182">
      <w:pPr>
        <w:spacing w:before="240" w:after="240"/>
        <w:rPr>
          <w:sz w:val="24"/>
          <w:szCs w:val="24"/>
        </w:rPr>
      </w:pPr>
      <w:r w:rsidRPr="00D26373">
        <w:rPr>
          <w:sz w:val="24"/>
          <w:szCs w:val="24"/>
          <w:highlight w:val="yellow"/>
        </w:rPr>
        <w:t>Gruppo di stati che permette di stabilire il valore minimo e massimo</w:t>
      </w:r>
      <w:r w:rsidR="00E366A6" w:rsidRPr="00D26373">
        <w:rPr>
          <w:sz w:val="24"/>
          <w:szCs w:val="24"/>
          <w:highlight w:val="yellow"/>
        </w:rPr>
        <w:t xml:space="preserve"> tra i pixel dell’immagine sorgente e</w:t>
      </w:r>
      <w:r w:rsidR="00D26373" w:rsidRPr="00D26373">
        <w:rPr>
          <w:sz w:val="24"/>
          <w:szCs w:val="24"/>
          <w:highlight w:val="yellow"/>
        </w:rPr>
        <w:t xml:space="preserve"> </w:t>
      </w:r>
      <w:r w:rsidR="00E366A6" w:rsidRPr="00D26373">
        <w:rPr>
          <w:sz w:val="24"/>
          <w:szCs w:val="24"/>
          <w:highlight w:val="yellow"/>
        </w:rPr>
        <w:t>sono</w:t>
      </w:r>
      <w:r w:rsidRPr="00D26373">
        <w:rPr>
          <w:sz w:val="24"/>
          <w:szCs w:val="24"/>
          <w:highlight w:val="yellow"/>
        </w:rPr>
        <w:t xml:space="preserve"> necessari per l’effettiva equalizzazione dell’immagine.</w:t>
      </w:r>
      <w:r>
        <w:rPr>
          <w:sz w:val="24"/>
          <w:szCs w:val="24"/>
        </w:rPr>
        <w:t xml:space="preserve"> </w:t>
      </w:r>
    </w:p>
    <w:p w14:paraId="00000036" w14:textId="77777777" w:rsidR="00476AEF" w:rsidRDefault="00445182">
      <w:pPr>
        <w:spacing w:before="240" w:after="240"/>
        <w:rPr>
          <w:sz w:val="24"/>
          <w:szCs w:val="24"/>
        </w:rPr>
      </w:pPr>
      <w:r>
        <w:rPr>
          <w:sz w:val="24"/>
          <w:szCs w:val="24"/>
        </w:rPr>
        <w:t xml:space="preserve">La ricerca è svolta tramite un ciclo sui nodi RD_REQ, WT_MEM e CMP_DT dell’FSM. Come già citato precedentemente, è WT_MEM ad occuparsi del corretto aggiornamento della variabile </w:t>
      </w:r>
      <w:proofErr w:type="spellStart"/>
      <w:r>
        <w:rPr>
          <w:sz w:val="24"/>
          <w:szCs w:val="24"/>
        </w:rPr>
        <w:t>count</w:t>
      </w:r>
      <w:proofErr w:type="spellEnd"/>
      <w:r>
        <w:rPr>
          <w:sz w:val="24"/>
          <w:szCs w:val="24"/>
        </w:rPr>
        <w:t xml:space="preserve">, e quindi della lettura sequenziale di pixel durante il ciclo. </w:t>
      </w:r>
    </w:p>
    <w:p w14:paraId="00000038" w14:textId="42A43A31" w:rsidR="00476AEF" w:rsidRDefault="00445182" w:rsidP="00D26373">
      <w:pPr>
        <w:spacing w:before="240" w:after="240"/>
        <w:ind w:left="360"/>
        <w:rPr>
          <w:ins w:id="22" w:author="Niccolò" w:date="2021-03-11T16:31:00Z"/>
          <w:sz w:val="24"/>
          <w:szCs w:val="24"/>
        </w:rPr>
      </w:pPr>
      <w:r>
        <w:rPr>
          <w:sz w:val="24"/>
          <w:szCs w:val="24"/>
        </w:rPr>
        <w:t>8.</w:t>
      </w:r>
      <w:r>
        <w:rPr>
          <w:sz w:val="16"/>
          <w:szCs w:val="16"/>
        </w:rPr>
        <w:t xml:space="preserve">       </w:t>
      </w:r>
      <w:r>
        <w:rPr>
          <w:sz w:val="24"/>
          <w:szCs w:val="24"/>
        </w:rPr>
        <w:t xml:space="preserve">CMP_DT – compare data: stato in cui il valore del pixel dell’immagine, pronto sul segnale </w:t>
      </w:r>
      <w:proofErr w:type="spellStart"/>
      <w:r>
        <w:rPr>
          <w:sz w:val="24"/>
          <w:szCs w:val="24"/>
        </w:rPr>
        <w:t>i_data</w:t>
      </w:r>
      <w:proofErr w:type="spellEnd"/>
      <w:r>
        <w:rPr>
          <w:sz w:val="24"/>
          <w:szCs w:val="24"/>
        </w:rPr>
        <w:t>, viene confrontato con le variabili min e max stabilite fino a questa iterazione del  ciclo</w:t>
      </w:r>
      <w:ins w:id="23" w:author="Niccolò" w:date="2021-03-11T16:37:00Z">
        <w:r>
          <w:rPr>
            <w:sz w:val="24"/>
            <w:szCs w:val="24"/>
          </w:rPr>
          <w:t xml:space="preserve"> di ricerca</w:t>
        </w:r>
      </w:ins>
      <w:r>
        <w:rPr>
          <w:sz w:val="24"/>
          <w:szCs w:val="24"/>
        </w:rPr>
        <w:t>, aggiornandole se necessario</w:t>
      </w:r>
      <w:r w:rsidR="00D26373">
        <w:rPr>
          <w:sz w:val="24"/>
          <w:szCs w:val="24"/>
        </w:rPr>
        <w:t>.</w:t>
      </w:r>
      <w:commentRangeStart w:id="24"/>
      <w:del w:id="25" w:author="Niccolò" w:date="2021-03-11T16:20:00Z">
        <w:r>
          <w:rPr>
            <w:sz w:val="24"/>
            <w:szCs w:val="24"/>
          </w:rPr>
          <w:delText>Si procede quindi al pixel successivo oppure si passa dell’effettiva fase di elaborazione dell’immagine</w:delText>
        </w:r>
      </w:del>
      <w:commentRangeEnd w:id="24"/>
      <w:ins w:id="26" w:author="Niccolò" w:date="2021-03-11T16:20:00Z">
        <w:del w:id="27" w:author="Niccolò" w:date="2021-03-11T16:20:00Z">
          <w:r>
            <w:commentReference w:id="24"/>
          </w:r>
          <w:r>
            <w:rPr>
              <w:sz w:val="24"/>
              <w:szCs w:val="24"/>
            </w:rPr>
            <w:delText>, dipendentemente dalla condizione: ....</w:delText>
          </w:r>
        </w:del>
      </w:ins>
      <w:del w:id="28" w:author="Niccolò" w:date="2021-03-11T16:20:00Z">
        <w:r>
          <w:rPr>
            <w:sz w:val="24"/>
            <w:szCs w:val="24"/>
          </w:rPr>
          <w:delText>. Nel secondo caso, il valore di count viene riportato all’indirizzo del primo pixel dell’immagine originale, ovvero 2</w:delText>
        </w:r>
      </w:del>
    </w:p>
    <w:p w14:paraId="00000039" w14:textId="5190DAAF" w:rsidR="00476AEF" w:rsidRDefault="00445182">
      <w:pPr>
        <w:spacing w:before="240" w:after="240"/>
        <w:ind w:left="720"/>
        <w:rPr>
          <w:sz w:val="24"/>
          <w:szCs w:val="24"/>
        </w:rPr>
      </w:pPr>
      <w:ins w:id="29" w:author="Niccolò" w:date="2021-03-11T16:31:00Z">
        <w:r w:rsidRPr="00D26373">
          <w:rPr>
            <w:sz w:val="24"/>
            <w:szCs w:val="24"/>
            <w:highlight w:val="yellow"/>
          </w:rPr>
          <w:lastRenderedPageBreak/>
          <w:t>Se la condizione di termine della ricerca (</w:t>
        </w:r>
        <w:proofErr w:type="spellStart"/>
        <w:r w:rsidRPr="00D26373">
          <w:rPr>
            <w:sz w:val="24"/>
            <w:szCs w:val="24"/>
            <w:highlight w:val="yellow"/>
          </w:rPr>
          <w:t>count</w:t>
        </w:r>
        <w:proofErr w:type="spellEnd"/>
        <w:r w:rsidRPr="00D26373">
          <w:rPr>
            <w:sz w:val="24"/>
            <w:szCs w:val="24"/>
            <w:highlight w:val="yellow"/>
          </w:rPr>
          <w:t xml:space="preserve"> &lt;= </w:t>
        </w:r>
        <w:proofErr w:type="spellStart"/>
        <w:r w:rsidRPr="00D26373">
          <w:rPr>
            <w:sz w:val="24"/>
            <w:szCs w:val="24"/>
            <w:highlight w:val="yellow"/>
          </w:rPr>
          <w:t>n_col</w:t>
        </w:r>
        <w:proofErr w:type="spellEnd"/>
        <w:r w:rsidRPr="00D26373">
          <w:rPr>
            <w:sz w:val="24"/>
            <w:szCs w:val="24"/>
            <w:highlight w:val="yellow"/>
          </w:rPr>
          <w:t xml:space="preserve">*n_row+2) si verifica, si riporta </w:t>
        </w:r>
        <w:proofErr w:type="spellStart"/>
        <w:r w:rsidRPr="00D26373">
          <w:rPr>
            <w:sz w:val="24"/>
            <w:szCs w:val="24"/>
            <w:highlight w:val="yellow"/>
          </w:rPr>
          <w:t>count</w:t>
        </w:r>
        <w:proofErr w:type="spellEnd"/>
        <w:r w:rsidRPr="00D26373">
          <w:rPr>
            <w:sz w:val="24"/>
            <w:szCs w:val="24"/>
            <w:highlight w:val="yellow"/>
          </w:rPr>
          <w:t xml:space="preserve"> pari all’indirizzo del primo pixel dell’immagine sorgente, ovvero 2, per poi procedere alla fase di effettiva equalizzazione. Se invece non si è ancora scandagliata tutta l’immagine in memoria, si procede nel ciclo al pixel successivo</w:t>
        </w:r>
      </w:ins>
    </w:p>
    <w:p w14:paraId="3D2251B4" w14:textId="77777777" w:rsidR="00A43944" w:rsidRDefault="00A43944" w:rsidP="00A43944">
      <w:pPr>
        <w:spacing w:before="240" w:after="240"/>
        <w:rPr>
          <w:del w:id="30" w:author="Niccolò" w:date="2021-03-11T16:31:00Z"/>
          <w:sz w:val="24"/>
          <w:szCs w:val="24"/>
        </w:rPr>
      </w:pPr>
    </w:p>
    <w:p w14:paraId="0000003A" w14:textId="36365C7E" w:rsidR="00476AEF" w:rsidRDefault="00445182" w:rsidP="00466CDD">
      <w:pPr>
        <w:spacing w:before="240" w:after="240"/>
        <w:rPr>
          <w:sz w:val="24"/>
          <w:szCs w:val="24"/>
        </w:rPr>
      </w:pPr>
      <w:r>
        <w:rPr>
          <w:sz w:val="24"/>
          <w:szCs w:val="24"/>
        </w:rPr>
        <w:t>2.1.</w:t>
      </w:r>
      <w:r w:rsidR="00A43944">
        <w:rPr>
          <w:sz w:val="24"/>
          <w:szCs w:val="24"/>
        </w:rPr>
        <w:t>4</w:t>
      </w:r>
      <w:r>
        <w:rPr>
          <w:sz w:val="24"/>
          <w:szCs w:val="24"/>
        </w:rPr>
        <w:t xml:space="preserve"> elaborazione dell’immagine</w:t>
      </w:r>
    </w:p>
    <w:p w14:paraId="0000003B" w14:textId="77777777" w:rsidR="00476AEF" w:rsidRDefault="00445182">
      <w:pPr>
        <w:spacing w:before="240" w:after="240"/>
        <w:rPr>
          <w:sz w:val="24"/>
          <w:szCs w:val="24"/>
        </w:rPr>
      </w:pPr>
      <w:r>
        <w:rPr>
          <w:sz w:val="24"/>
          <w:szCs w:val="24"/>
        </w:rPr>
        <w:t xml:space="preserve">Gruppo di stati che svolge l’effettiva elaborazione, pixel per pixel, dell’immagine da trasformare, tramite </w:t>
      </w:r>
      <w:commentRangeStart w:id="31"/>
      <w:ins w:id="32" w:author="Niccolò" w:date="2021-03-11T16:23:00Z">
        <w:r>
          <w:rPr>
            <w:sz w:val="24"/>
            <w:szCs w:val="24"/>
          </w:rPr>
          <w:t xml:space="preserve">opportuni valori calcolati in PREP_EL e </w:t>
        </w:r>
      </w:ins>
      <w:commentRangeEnd w:id="31"/>
      <w:r>
        <w:commentReference w:id="31"/>
      </w:r>
      <w:r>
        <w:rPr>
          <w:sz w:val="24"/>
          <w:szCs w:val="24"/>
        </w:rPr>
        <w:t>un ciclo sui nodi RD_REQ – WT_MEM – EL_DATA della macchina a stati</w:t>
      </w:r>
      <w:del w:id="33" w:author="Niccolò" w:date="2021-03-11T16:23:00Z">
        <w:r>
          <w:rPr>
            <w:sz w:val="24"/>
            <w:szCs w:val="24"/>
          </w:rPr>
          <w:delText xml:space="preserve"> e i valori calcolati in PREP_EL</w:delText>
        </w:r>
      </w:del>
      <w:r>
        <w:rPr>
          <w:sz w:val="24"/>
          <w:szCs w:val="24"/>
        </w:rPr>
        <w:t>.</w:t>
      </w:r>
    </w:p>
    <w:p w14:paraId="0000003C" w14:textId="6D086DFE" w:rsidR="00476AEF" w:rsidRDefault="00445182" w:rsidP="003F284D">
      <w:pPr>
        <w:spacing w:before="240" w:after="240"/>
        <w:ind w:left="360"/>
        <w:rPr>
          <w:sz w:val="24"/>
          <w:szCs w:val="24"/>
        </w:rPr>
      </w:pPr>
      <w:r>
        <w:rPr>
          <w:sz w:val="24"/>
          <w:szCs w:val="24"/>
        </w:rPr>
        <w:t>9.</w:t>
      </w:r>
      <w:r>
        <w:rPr>
          <w:sz w:val="16"/>
          <w:szCs w:val="16"/>
        </w:rPr>
        <w:t xml:space="preserve">       </w:t>
      </w:r>
      <w:r>
        <w:rPr>
          <w:sz w:val="24"/>
          <w:szCs w:val="24"/>
        </w:rPr>
        <w:t xml:space="preserve">PREP_EL – </w:t>
      </w:r>
      <w:proofErr w:type="spellStart"/>
      <w:r>
        <w:rPr>
          <w:sz w:val="24"/>
          <w:szCs w:val="24"/>
        </w:rPr>
        <w:t>prepare</w:t>
      </w:r>
      <w:proofErr w:type="spellEnd"/>
      <w:r>
        <w:rPr>
          <w:sz w:val="24"/>
          <w:szCs w:val="24"/>
        </w:rPr>
        <w:t xml:space="preserve"> </w:t>
      </w:r>
      <w:proofErr w:type="spellStart"/>
      <w:r>
        <w:rPr>
          <w:sz w:val="24"/>
          <w:szCs w:val="24"/>
        </w:rPr>
        <w:t>elaboration</w:t>
      </w:r>
      <w:proofErr w:type="spellEnd"/>
      <w:r>
        <w:rPr>
          <w:sz w:val="24"/>
          <w:szCs w:val="24"/>
        </w:rPr>
        <w:t xml:space="preserve">: </w:t>
      </w:r>
      <w:r w:rsidRPr="003F284D">
        <w:rPr>
          <w:sz w:val="24"/>
          <w:szCs w:val="24"/>
          <w:highlight w:val="yellow"/>
        </w:rPr>
        <w:t xml:space="preserve">stato in cui vengono </w:t>
      </w:r>
      <w:ins w:id="34" w:author="Niccolò" w:date="2021-03-11T16:24:00Z">
        <w:r w:rsidRPr="003F284D">
          <w:rPr>
            <w:sz w:val="24"/>
            <w:szCs w:val="24"/>
            <w:highlight w:val="yellow"/>
          </w:rPr>
          <w:t>stabiliti</w:t>
        </w:r>
      </w:ins>
      <w:r w:rsidR="003F284D" w:rsidRPr="003F284D">
        <w:rPr>
          <w:sz w:val="24"/>
          <w:szCs w:val="24"/>
          <w:highlight w:val="yellow"/>
        </w:rPr>
        <w:t>,</w:t>
      </w:r>
      <w:ins w:id="35" w:author="Niccolò" w:date="2021-03-11T16:24:00Z">
        <w:r w:rsidRPr="003F284D">
          <w:rPr>
            <w:sz w:val="24"/>
            <w:szCs w:val="24"/>
            <w:highlight w:val="yellow"/>
          </w:rPr>
          <w:t xml:space="preserve"> </w:t>
        </w:r>
      </w:ins>
      <w:r w:rsidR="003F284D" w:rsidRPr="003F284D">
        <w:rPr>
          <w:sz w:val="24"/>
          <w:szCs w:val="24"/>
          <w:highlight w:val="yellow"/>
        </w:rPr>
        <w:t>tramite i dati ottenuti negli stati precedenti</w:t>
      </w:r>
      <w:r w:rsidR="003F284D" w:rsidRPr="003F284D">
        <w:rPr>
          <w:sz w:val="24"/>
          <w:szCs w:val="24"/>
          <w:highlight w:val="yellow"/>
        </w:rPr>
        <w:t>,</w:t>
      </w:r>
      <w:del w:id="36" w:author="Niccolò" w:date="2021-03-11T16:24:00Z">
        <w:r w:rsidRPr="003F284D">
          <w:rPr>
            <w:sz w:val="24"/>
            <w:szCs w:val="24"/>
            <w:highlight w:val="yellow"/>
          </w:rPr>
          <w:delText>calcolati</w:delText>
        </w:r>
      </w:del>
      <w:r w:rsidRPr="003F284D">
        <w:rPr>
          <w:sz w:val="24"/>
          <w:szCs w:val="24"/>
          <w:highlight w:val="yellow"/>
        </w:rPr>
        <w:t xml:space="preserve"> il </w:t>
      </w:r>
      <w:proofErr w:type="spellStart"/>
      <w:r w:rsidRPr="003F284D">
        <w:rPr>
          <w:sz w:val="24"/>
          <w:szCs w:val="24"/>
          <w:highlight w:val="yellow"/>
        </w:rPr>
        <w:t>delta_value</w:t>
      </w:r>
      <w:proofErr w:type="spellEnd"/>
      <w:r w:rsidRPr="003F284D">
        <w:rPr>
          <w:sz w:val="24"/>
          <w:szCs w:val="24"/>
          <w:highlight w:val="yellow"/>
        </w:rPr>
        <w:t xml:space="preserve"> e lo </w:t>
      </w:r>
      <w:proofErr w:type="spellStart"/>
      <w:r w:rsidRPr="003F284D">
        <w:rPr>
          <w:sz w:val="24"/>
          <w:szCs w:val="24"/>
          <w:highlight w:val="yellow"/>
        </w:rPr>
        <w:t>shift_level</w:t>
      </w:r>
      <w:proofErr w:type="spellEnd"/>
      <w:ins w:id="37" w:author="Niccolò" w:date="2021-03-11T16:24:00Z">
        <w:r w:rsidRPr="003F284D">
          <w:rPr>
            <w:sz w:val="24"/>
            <w:szCs w:val="24"/>
            <w:highlight w:val="yellow"/>
          </w:rPr>
          <w:t xml:space="preserve"> relativi all’immagine da elaborare</w:t>
        </w:r>
      </w:ins>
      <w:del w:id="38" w:author="Niccolò" w:date="2021-03-11T16:24:00Z">
        <w:r w:rsidRPr="003F284D">
          <w:rPr>
            <w:sz w:val="24"/>
            <w:szCs w:val="24"/>
            <w:highlight w:val="yellow"/>
          </w:rPr>
          <w:delText>,</w:delText>
        </w:r>
      </w:del>
      <w:commentRangeStart w:id="39"/>
      <w:del w:id="40" w:author="Niccolò" w:date="2021-03-11T16:25:00Z">
        <w:r w:rsidRPr="003F284D">
          <w:rPr>
            <w:sz w:val="24"/>
            <w:szCs w:val="24"/>
            <w:highlight w:val="yellow"/>
          </w:rPr>
          <w:delText xml:space="preserve"> valori necessari per l’elaborazione dell’immagine</w:delText>
        </w:r>
      </w:del>
      <w:commentRangeEnd w:id="39"/>
      <w:r w:rsidRPr="003F284D">
        <w:rPr>
          <w:highlight w:val="yellow"/>
        </w:rPr>
        <w:commentReference w:id="39"/>
      </w:r>
      <w:r w:rsidR="003F284D" w:rsidRPr="003F284D">
        <w:rPr>
          <w:sz w:val="24"/>
          <w:szCs w:val="24"/>
          <w:highlight w:val="yellow"/>
        </w:rPr>
        <w:t>, necessari per il proseguimento del processo</w:t>
      </w:r>
    </w:p>
    <w:p w14:paraId="0000003D" w14:textId="3D49AC78" w:rsidR="00476AEF" w:rsidRDefault="00445182">
      <w:pPr>
        <w:spacing w:before="240" w:after="240"/>
        <w:ind w:left="360"/>
        <w:rPr>
          <w:sz w:val="24"/>
          <w:szCs w:val="24"/>
        </w:rPr>
      </w:pPr>
      <w:r>
        <w:rPr>
          <w:sz w:val="24"/>
          <w:szCs w:val="24"/>
        </w:rPr>
        <w:t>10.</w:t>
      </w:r>
      <w:r>
        <w:rPr>
          <w:sz w:val="16"/>
          <w:szCs w:val="16"/>
        </w:rPr>
        <w:t xml:space="preserve">   </w:t>
      </w:r>
      <w:r>
        <w:rPr>
          <w:sz w:val="24"/>
          <w:szCs w:val="24"/>
        </w:rPr>
        <w:t>EL_DATA – elaborate data: stato in cui si svolge l’elaborazione</w:t>
      </w:r>
      <w:r w:rsidR="003F284D">
        <w:rPr>
          <w:sz w:val="24"/>
          <w:szCs w:val="24"/>
        </w:rPr>
        <w:t xml:space="preserve"> effettiva</w:t>
      </w:r>
      <w:r>
        <w:rPr>
          <w:sz w:val="24"/>
          <w:szCs w:val="24"/>
        </w:rPr>
        <w:t xml:space="preserve"> d</w:t>
      </w:r>
      <w:r w:rsidR="001D472D">
        <w:rPr>
          <w:sz w:val="24"/>
          <w:szCs w:val="24"/>
        </w:rPr>
        <w:t>i un</w:t>
      </w:r>
      <w:r>
        <w:rPr>
          <w:sz w:val="24"/>
          <w:szCs w:val="24"/>
        </w:rPr>
        <w:t xml:space="preserve"> pixel</w:t>
      </w:r>
      <w:r w:rsidR="001D472D">
        <w:rPr>
          <w:sz w:val="24"/>
          <w:szCs w:val="24"/>
        </w:rPr>
        <w:t xml:space="preserve"> </w:t>
      </w:r>
      <w:r>
        <w:rPr>
          <w:sz w:val="24"/>
          <w:szCs w:val="24"/>
        </w:rPr>
        <w:t>dell’immagine. In particolare:</w:t>
      </w:r>
    </w:p>
    <w:p w14:paraId="0000003E" w14:textId="0E681842" w:rsidR="00476AEF" w:rsidRDefault="00445182">
      <w:pPr>
        <w:spacing w:before="240" w:after="240"/>
        <w:ind w:left="1800" w:hanging="360"/>
        <w:rPr>
          <w:sz w:val="24"/>
          <w:szCs w:val="24"/>
        </w:rPr>
      </w:pPr>
      <w:r>
        <w:rPr>
          <w:sz w:val="24"/>
          <w:szCs w:val="24"/>
        </w:rPr>
        <w:t>a.</w:t>
      </w:r>
      <w:r>
        <w:rPr>
          <w:sz w:val="16"/>
          <w:szCs w:val="16"/>
        </w:rPr>
        <w:t xml:space="preserve">       </w:t>
      </w:r>
      <w:r>
        <w:rPr>
          <w:sz w:val="24"/>
          <w:szCs w:val="24"/>
        </w:rPr>
        <w:t xml:space="preserve">Si abilita in scrittura la memoria, ponendo in </w:t>
      </w:r>
      <w:proofErr w:type="spellStart"/>
      <w:r>
        <w:rPr>
          <w:sz w:val="24"/>
          <w:szCs w:val="24"/>
        </w:rPr>
        <w:t>o_address</w:t>
      </w:r>
      <w:proofErr w:type="spellEnd"/>
      <w:r>
        <w:rPr>
          <w:sz w:val="24"/>
          <w:szCs w:val="24"/>
        </w:rPr>
        <w:t xml:space="preserve"> il valore dell’indirizzo di destinazione per la scrittura: </w:t>
      </w:r>
      <w:proofErr w:type="spellStart"/>
      <w:r w:rsidR="001D472D">
        <w:rPr>
          <w:sz w:val="24"/>
          <w:szCs w:val="24"/>
        </w:rPr>
        <w:t>pixel_address</w:t>
      </w:r>
      <w:r>
        <w:rPr>
          <w:sz w:val="24"/>
          <w:szCs w:val="24"/>
        </w:rPr>
        <w:t>+n_col</w:t>
      </w:r>
      <w:proofErr w:type="spellEnd"/>
      <w:r>
        <w:rPr>
          <w:sz w:val="24"/>
          <w:szCs w:val="24"/>
        </w:rPr>
        <w:t>*</w:t>
      </w:r>
      <w:proofErr w:type="spellStart"/>
      <w:r>
        <w:rPr>
          <w:sz w:val="24"/>
          <w:szCs w:val="24"/>
        </w:rPr>
        <w:t>n_row</w:t>
      </w:r>
      <w:proofErr w:type="spellEnd"/>
    </w:p>
    <w:p w14:paraId="0000003F" w14:textId="77777777" w:rsidR="00476AEF" w:rsidRDefault="00445182">
      <w:pPr>
        <w:spacing w:before="240" w:after="240"/>
        <w:ind w:left="1800" w:hanging="360"/>
        <w:rPr>
          <w:sz w:val="24"/>
          <w:szCs w:val="24"/>
        </w:rPr>
      </w:pPr>
      <w:r>
        <w:rPr>
          <w:sz w:val="24"/>
          <w:szCs w:val="24"/>
        </w:rPr>
        <w:t>b.</w:t>
      </w:r>
      <w:r>
        <w:rPr>
          <w:sz w:val="16"/>
          <w:szCs w:val="16"/>
        </w:rPr>
        <w:t xml:space="preserve">       </w:t>
      </w:r>
      <w:r>
        <w:rPr>
          <w:sz w:val="24"/>
          <w:szCs w:val="24"/>
        </w:rPr>
        <w:t xml:space="preserve">Il valore del pixel dell’immagine originale, disponibile su </w:t>
      </w:r>
      <w:proofErr w:type="spellStart"/>
      <w:r>
        <w:rPr>
          <w:sz w:val="24"/>
          <w:szCs w:val="24"/>
        </w:rPr>
        <w:t>i_data</w:t>
      </w:r>
      <w:proofErr w:type="spellEnd"/>
      <w:r>
        <w:rPr>
          <w:sz w:val="24"/>
          <w:szCs w:val="24"/>
        </w:rPr>
        <w:t xml:space="preserve">, è utilizzato per calcolare quello del rispettivo pixel nell’immagine trasformata, il quale viene posto in </w:t>
      </w:r>
      <w:proofErr w:type="spellStart"/>
      <w:r>
        <w:rPr>
          <w:sz w:val="24"/>
          <w:szCs w:val="24"/>
        </w:rPr>
        <w:t>o_data</w:t>
      </w:r>
      <w:proofErr w:type="spellEnd"/>
      <w:r>
        <w:rPr>
          <w:sz w:val="24"/>
          <w:szCs w:val="24"/>
        </w:rPr>
        <w:t xml:space="preserve"> per essere scritto in memoria</w:t>
      </w:r>
    </w:p>
    <w:p w14:paraId="00000040" w14:textId="77777777" w:rsidR="00476AEF" w:rsidRDefault="00445182">
      <w:pPr>
        <w:spacing w:before="240" w:after="240"/>
        <w:ind w:left="1800" w:hanging="360"/>
        <w:rPr>
          <w:sz w:val="24"/>
          <w:szCs w:val="24"/>
        </w:rPr>
      </w:pPr>
      <w:r>
        <w:rPr>
          <w:sz w:val="24"/>
          <w:szCs w:val="24"/>
        </w:rPr>
        <w:t>c.</w:t>
      </w:r>
      <w:r>
        <w:rPr>
          <w:sz w:val="16"/>
          <w:szCs w:val="16"/>
        </w:rPr>
        <w:t xml:space="preserve">       </w:t>
      </w:r>
      <w:r w:rsidRPr="003F284D">
        <w:rPr>
          <w:sz w:val="24"/>
          <w:szCs w:val="24"/>
          <w:highlight w:val="yellow"/>
        </w:rPr>
        <w:t>se la condizione di termine dell’elaborazione dell’immagine corrente (</w:t>
      </w:r>
      <w:proofErr w:type="spellStart"/>
      <w:r w:rsidRPr="003F284D">
        <w:rPr>
          <w:sz w:val="24"/>
          <w:szCs w:val="24"/>
          <w:highlight w:val="yellow"/>
        </w:rPr>
        <w:t>count</w:t>
      </w:r>
      <w:proofErr w:type="spellEnd"/>
      <w:r w:rsidRPr="003F284D">
        <w:rPr>
          <w:sz w:val="24"/>
          <w:szCs w:val="24"/>
          <w:highlight w:val="yellow"/>
        </w:rPr>
        <w:t xml:space="preserve"> &lt;= </w:t>
      </w:r>
      <w:proofErr w:type="spellStart"/>
      <w:r w:rsidRPr="003F284D">
        <w:rPr>
          <w:sz w:val="24"/>
          <w:szCs w:val="24"/>
          <w:highlight w:val="yellow"/>
        </w:rPr>
        <w:t>n_col</w:t>
      </w:r>
      <w:proofErr w:type="spellEnd"/>
      <w:r w:rsidRPr="003F284D">
        <w:rPr>
          <w:sz w:val="24"/>
          <w:szCs w:val="24"/>
          <w:highlight w:val="yellow"/>
        </w:rPr>
        <w:t>*n_row+2) si verifica, si passa a DONE, altrimenti si procede con l’equalizzazione del pixel successivo</w:t>
      </w:r>
    </w:p>
    <w:p w14:paraId="00000041" w14:textId="77777777" w:rsidR="00476AEF" w:rsidRDefault="00445182">
      <w:pPr>
        <w:spacing w:before="240" w:after="240"/>
        <w:rPr>
          <w:sz w:val="24"/>
          <w:szCs w:val="24"/>
        </w:rPr>
      </w:pPr>
      <w:r>
        <w:rPr>
          <w:sz w:val="24"/>
          <w:szCs w:val="24"/>
        </w:rPr>
        <w:t>*immagine FSM</w:t>
      </w:r>
    </w:p>
    <w:p w14:paraId="00000042" w14:textId="77777777" w:rsidR="00476AEF" w:rsidRDefault="00445182">
      <w:pPr>
        <w:spacing w:before="240" w:after="240"/>
        <w:rPr>
          <w:sz w:val="24"/>
          <w:szCs w:val="24"/>
        </w:rPr>
      </w:pPr>
      <w:r>
        <w:rPr>
          <w:sz w:val="24"/>
          <w:szCs w:val="24"/>
        </w:rPr>
        <w:t>2.2 approfondimento sull’elaborazione</w:t>
      </w:r>
    </w:p>
    <w:p w14:paraId="00000043" w14:textId="77777777" w:rsidR="00476AEF" w:rsidRDefault="00445182">
      <w:pPr>
        <w:spacing w:before="240" w:after="240"/>
        <w:rPr>
          <w:ins w:id="41" w:author="Niccolò" w:date="2021-03-11T16:57:00Z"/>
          <w:sz w:val="24"/>
          <w:szCs w:val="24"/>
        </w:rPr>
      </w:pPr>
      <w:r>
        <w:rPr>
          <w:sz w:val="24"/>
          <w:szCs w:val="24"/>
        </w:rPr>
        <w:t xml:space="preserve">La manipolazione del contrasto dell’immagine è fondata su 4 espressioni fondamentali. </w:t>
      </w:r>
      <w:ins w:id="42" w:author="Niccolò" w:date="2021-03-11T16:57:00Z">
        <w:r>
          <w:rPr>
            <w:sz w:val="24"/>
            <w:szCs w:val="24"/>
          </w:rPr>
          <w:t>Si noti che, le prime due sono valutate una sola volta per ogni immagine nello stato PREP_EL, mentre le restanti sono determinate ad ogni iterazione del ciclo di elaborazione nello stato EL_DATA.</w:t>
        </w:r>
      </w:ins>
    </w:p>
    <w:p w14:paraId="00000045" w14:textId="315FDF3A" w:rsidR="00476AEF" w:rsidRDefault="00445182">
      <w:pPr>
        <w:spacing w:before="240" w:after="240"/>
        <w:rPr>
          <w:sz w:val="24"/>
          <w:szCs w:val="24"/>
        </w:rPr>
      </w:pPr>
      <w:del w:id="43" w:author="Niccolò" w:date="2021-03-11T16:57:00Z">
        <w:r>
          <w:rPr>
            <w:sz w:val="24"/>
            <w:szCs w:val="24"/>
          </w:rPr>
          <w:delText>I primi due sono calcolati nello stato PREP_EL, in funzione dell'esecuzione del ciclo di elaborazione dell’immagine, mentre i restanti vengono determinati, nello stato EL_DATA, per ogni cella di memoria contenente l’immagine original</w:delText>
        </w:r>
      </w:del>
    </w:p>
    <w:p w14:paraId="00000046"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DELTA_VALUE = MAX_PIXEL_VALUE – MIN_PIXEL_VALUE</w:t>
      </w:r>
    </w:p>
    <w:p w14:paraId="00000047" w14:textId="77777777" w:rsidR="00476AEF" w:rsidRDefault="00445182">
      <w:pPr>
        <w:spacing w:before="240" w:after="240"/>
        <w:ind w:left="720"/>
        <w:rPr>
          <w:sz w:val="24"/>
          <w:szCs w:val="24"/>
        </w:rPr>
      </w:pPr>
      <w:proofErr w:type="spellStart"/>
      <w:r>
        <w:rPr>
          <w:sz w:val="24"/>
          <w:szCs w:val="24"/>
        </w:rPr>
        <w:lastRenderedPageBreak/>
        <w:t>delta_value</w:t>
      </w:r>
      <w:proofErr w:type="spellEnd"/>
      <w:r>
        <w:rPr>
          <w:sz w:val="24"/>
          <w:szCs w:val="24"/>
        </w:rPr>
        <w:t xml:space="preserve"> rappresenta il valore della differenza tra il pixel più chiaro (valore maggiore – </w:t>
      </w:r>
      <w:proofErr w:type="spellStart"/>
      <w:r>
        <w:rPr>
          <w:sz w:val="24"/>
          <w:szCs w:val="24"/>
        </w:rPr>
        <w:t>max_pixel_value</w:t>
      </w:r>
      <w:proofErr w:type="spellEnd"/>
      <w:r>
        <w:rPr>
          <w:sz w:val="24"/>
          <w:szCs w:val="24"/>
        </w:rPr>
        <w:t xml:space="preserve">) e il più scuro (valore minore – </w:t>
      </w:r>
      <w:proofErr w:type="spellStart"/>
      <w:r>
        <w:rPr>
          <w:sz w:val="24"/>
          <w:szCs w:val="24"/>
        </w:rPr>
        <w:t>min_pixel_value</w:t>
      </w:r>
      <w:proofErr w:type="spellEnd"/>
      <w:r>
        <w:rPr>
          <w:sz w:val="24"/>
          <w:szCs w:val="24"/>
        </w:rPr>
        <w:t>) dell’immagine.</w:t>
      </w:r>
    </w:p>
    <w:p w14:paraId="00000048" w14:textId="067DEFB3" w:rsidR="00476AEF"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 xml:space="preserve">SHIFT_LEVEL = (8 – </w:t>
      </w:r>
      <w:proofErr w:type="gramStart"/>
      <w:r w:rsidRPr="008704C5">
        <w:rPr>
          <w:sz w:val="24"/>
          <w:szCs w:val="24"/>
          <w:lang w:val="en-US"/>
        </w:rPr>
        <w:t>FLOOR(</w:t>
      </w:r>
      <w:proofErr w:type="gramEnd"/>
      <w:r w:rsidRPr="008704C5">
        <w:rPr>
          <w:sz w:val="24"/>
          <w:szCs w:val="24"/>
          <w:lang w:val="en-US"/>
        </w:rPr>
        <w:t>LOG2(DELTA_VALUE +1)))</w:t>
      </w:r>
    </w:p>
    <w:p w14:paraId="5A522F57" w14:textId="3F3DB067" w:rsidR="001D472D" w:rsidRPr="001D472D" w:rsidRDefault="001D472D">
      <w:pPr>
        <w:spacing w:before="240" w:after="240"/>
        <w:ind w:left="360"/>
        <w:rPr>
          <w:sz w:val="24"/>
          <w:szCs w:val="24"/>
          <w:lang w:val="it-IT"/>
        </w:rPr>
      </w:pPr>
      <w:r>
        <w:rPr>
          <w:sz w:val="24"/>
          <w:szCs w:val="24"/>
          <w:lang w:val="en-US"/>
        </w:rPr>
        <w:tab/>
      </w:r>
      <w:proofErr w:type="spellStart"/>
      <w:r>
        <w:rPr>
          <w:sz w:val="24"/>
          <w:szCs w:val="24"/>
        </w:rPr>
        <w:t>sh</w:t>
      </w:r>
      <w:r>
        <w:rPr>
          <w:sz w:val="24"/>
          <w:szCs w:val="24"/>
          <w:highlight w:val="white"/>
        </w:rPr>
        <w:t>ift_value</w:t>
      </w:r>
      <w:proofErr w:type="spellEnd"/>
      <w:r>
        <w:rPr>
          <w:sz w:val="24"/>
          <w:szCs w:val="24"/>
          <w:highlight w:val="white"/>
        </w:rPr>
        <w:t xml:space="preserve"> determina il numero </w:t>
      </w:r>
      <w:commentRangeStart w:id="44"/>
      <w:r>
        <w:rPr>
          <w:sz w:val="24"/>
          <w:szCs w:val="24"/>
          <w:highlight w:val="white"/>
        </w:rPr>
        <w:t xml:space="preserve">di </w:t>
      </w:r>
      <w:proofErr w:type="spellStart"/>
      <w:r>
        <w:rPr>
          <w:sz w:val="24"/>
          <w:szCs w:val="24"/>
          <w:highlight w:val="white"/>
        </w:rPr>
        <w:t>shift</w:t>
      </w:r>
      <w:proofErr w:type="spellEnd"/>
      <w:r>
        <w:rPr>
          <w:sz w:val="24"/>
          <w:szCs w:val="24"/>
          <w:highlight w:val="white"/>
        </w:rPr>
        <w:t xml:space="preserve"> a sinistra </w:t>
      </w:r>
      <w:commentRangeEnd w:id="44"/>
      <w:r>
        <w:rPr>
          <w:rStyle w:val="Rimandocommento"/>
        </w:rPr>
        <w:commentReference w:id="44"/>
      </w:r>
      <w:r>
        <w:rPr>
          <w:sz w:val="24"/>
          <w:szCs w:val="24"/>
          <w:highlight w:val="white"/>
        </w:rPr>
        <w:t>da applicare al</w:t>
      </w:r>
      <w:r w:rsidR="003D05AA">
        <w:rPr>
          <w:sz w:val="24"/>
          <w:szCs w:val="24"/>
          <w:highlight w:val="white"/>
        </w:rPr>
        <w:t xml:space="preserve"> risultato della</w:t>
      </w:r>
      <w:r>
        <w:rPr>
          <w:sz w:val="24"/>
          <w:szCs w:val="24"/>
          <w:highlight w:val="white"/>
        </w:rPr>
        <w:t xml:space="preserve"> diffe</w:t>
      </w:r>
      <w:r>
        <w:rPr>
          <w:sz w:val="24"/>
          <w:szCs w:val="24"/>
        </w:rPr>
        <w:t>renza tra il pixel considerato nell’iterazione corrente e il pixel di valore minore dell’immagine</w:t>
      </w:r>
    </w:p>
    <w:p w14:paraId="00000049" w14:textId="3581A071" w:rsidR="00476AEF" w:rsidRDefault="00445182">
      <w:pPr>
        <w:spacing w:before="240" w:after="240"/>
        <w:ind w:left="720"/>
        <w:rPr>
          <w:sz w:val="24"/>
          <w:szCs w:val="24"/>
        </w:rPr>
      </w:pPr>
      <w:r w:rsidRPr="003D05AA">
        <w:rPr>
          <w:sz w:val="24"/>
          <w:szCs w:val="24"/>
          <w:highlight w:val="cyan"/>
        </w:rPr>
        <w:t xml:space="preserve">La funzione FLOOR(X) svolte </w:t>
      </w:r>
      <w:proofErr w:type="gramStart"/>
      <w:r w:rsidRPr="003D05AA">
        <w:rPr>
          <w:sz w:val="24"/>
          <w:szCs w:val="24"/>
          <w:highlight w:val="cyan"/>
        </w:rPr>
        <w:t>l’ arrotondamento</w:t>
      </w:r>
      <w:proofErr w:type="gramEnd"/>
      <w:r w:rsidRPr="003D05AA">
        <w:rPr>
          <w:sz w:val="24"/>
          <w:szCs w:val="24"/>
          <w:highlight w:val="cyan"/>
        </w:rPr>
        <w:t xml:space="preserve"> per difetto del valore X fornitogli come argomento.</w:t>
      </w:r>
    </w:p>
    <w:p w14:paraId="0000004A" w14:textId="77777777" w:rsidR="00476AEF" w:rsidRPr="00466CDD" w:rsidRDefault="00445182">
      <w:pPr>
        <w:spacing w:before="240" w:after="240"/>
        <w:rPr>
          <w:sz w:val="24"/>
          <w:szCs w:val="24"/>
          <w:highlight w:val="yellow"/>
        </w:rPr>
      </w:pPr>
      <w:r w:rsidRPr="00466CDD">
        <w:rPr>
          <w:sz w:val="24"/>
          <w:szCs w:val="24"/>
          <w:highlight w:val="yellow"/>
        </w:rPr>
        <w:t>* tabella di esempio, senza particolari spiegazioni. si può dire qualcosa nella descrizione</w:t>
      </w:r>
    </w:p>
    <w:p w14:paraId="0000004B" w14:textId="78338A46" w:rsidR="00476AEF" w:rsidRPr="00466CDD" w:rsidRDefault="00445182">
      <w:pPr>
        <w:spacing w:before="240" w:after="240"/>
        <w:ind w:left="720"/>
        <w:rPr>
          <w:sz w:val="24"/>
          <w:szCs w:val="24"/>
          <w:highlight w:val="yellow"/>
        </w:rPr>
      </w:pPr>
      <w:bookmarkStart w:id="45" w:name="_Hlk66447397"/>
      <w:proofErr w:type="gramStart"/>
      <w:r w:rsidRPr="00466CDD">
        <w:rPr>
          <w:sz w:val="24"/>
          <w:szCs w:val="24"/>
          <w:highlight w:val="yellow"/>
        </w:rPr>
        <w:t>In particolare</w:t>
      </w:r>
      <w:proofErr w:type="gramEnd"/>
      <w:r w:rsidR="001D472D" w:rsidRPr="00466CDD">
        <w:rPr>
          <w:sz w:val="24"/>
          <w:szCs w:val="24"/>
          <w:highlight w:val="yellow"/>
        </w:rPr>
        <w:t xml:space="preserve"> SHIFT_LEVEL</w:t>
      </w:r>
      <w:r w:rsidRPr="00466CDD">
        <w:rPr>
          <w:sz w:val="24"/>
          <w:szCs w:val="24"/>
          <w:highlight w:val="yellow"/>
        </w:rPr>
        <w:t xml:space="preserve"> è un numero intero </w:t>
      </w:r>
      <w:r w:rsidR="001D472D" w:rsidRPr="00466CDD">
        <w:rPr>
          <w:sz w:val="24"/>
          <w:szCs w:val="24"/>
          <w:highlight w:val="yellow"/>
        </w:rPr>
        <w:t>compreso</w:t>
      </w:r>
      <w:r w:rsidRPr="00466CDD">
        <w:rPr>
          <w:sz w:val="24"/>
          <w:szCs w:val="24"/>
          <w:highlight w:val="yellow"/>
        </w:rPr>
        <w:t xml:space="preserve"> tra 0 e 8, facilmente ricavabile tramite controlli di soglia</w:t>
      </w:r>
      <w:r w:rsidR="001D472D" w:rsidRPr="00466CDD">
        <w:rPr>
          <w:sz w:val="24"/>
          <w:szCs w:val="24"/>
          <w:highlight w:val="yellow"/>
        </w:rPr>
        <w:t xml:space="preserve"> e ciò ci permette </w:t>
      </w:r>
      <w:r w:rsidR="009904BB" w:rsidRPr="00466CDD">
        <w:rPr>
          <w:sz w:val="24"/>
          <w:szCs w:val="24"/>
          <w:highlight w:val="yellow"/>
        </w:rPr>
        <w:t>di evitare di eseguire operazione pesanti come il LOG. Di seguito è riportato il</w:t>
      </w:r>
      <w:r w:rsidRPr="00466CDD">
        <w:rPr>
          <w:sz w:val="24"/>
          <w:szCs w:val="24"/>
          <w:highlight w:val="yellow"/>
        </w:rPr>
        <w:t xml:space="preserve"> blocco</w:t>
      </w:r>
      <w:r w:rsidR="009904BB" w:rsidRPr="00466CDD">
        <w:rPr>
          <w:sz w:val="24"/>
          <w:szCs w:val="24"/>
          <w:highlight w:val="yellow"/>
        </w:rPr>
        <w:t xml:space="preserve"> </w:t>
      </w:r>
      <w:proofErr w:type="gramStart"/>
      <w:r w:rsidR="009904BB" w:rsidRPr="00466CDD">
        <w:rPr>
          <w:sz w:val="24"/>
          <w:szCs w:val="24"/>
          <w:highlight w:val="yellow"/>
        </w:rPr>
        <w:t xml:space="preserve">di </w:t>
      </w:r>
      <w:r w:rsidRPr="00466CDD">
        <w:rPr>
          <w:sz w:val="24"/>
          <w:szCs w:val="24"/>
          <w:highlight w:val="yellow"/>
        </w:rPr>
        <w:t xml:space="preserve"> IF</w:t>
      </w:r>
      <w:proofErr w:type="gramEnd"/>
      <w:r w:rsidRPr="00466CDD">
        <w:rPr>
          <w:sz w:val="24"/>
          <w:szCs w:val="24"/>
          <w:highlight w:val="yellow"/>
        </w:rPr>
        <w:t>/ELSE</w:t>
      </w:r>
      <w:r w:rsidR="009904BB" w:rsidRPr="00466CDD">
        <w:rPr>
          <w:sz w:val="24"/>
          <w:szCs w:val="24"/>
          <w:highlight w:val="yellow"/>
        </w:rPr>
        <w:t xml:space="preserve"> che in basa alla valutazione del </w:t>
      </w:r>
      <w:proofErr w:type="spellStart"/>
      <w:r w:rsidR="009904BB" w:rsidRPr="00466CDD">
        <w:rPr>
          <w:sz w:val="24"/>
          <w:szCs w:val="24"/>
          <w:highlight w:val="yellow"/>
        </w:rPr>
        <w:t>delta_value</w:t>
      </w:r>
      <w:proofErr w:type="spellEnd"/>
      <w:r w:rsidR="009904BB" w:rsidRPr="00466CDD">
        <w:rPr>
          <w:sz w:val="24"/>
          <w:szCs w:val="24"/>
          <w:highlight w:val="yellow"/>
        </w:rPr>
        <w:t xml:space="preserve"> per il calcolo del valore richiesto</w:t>
      </w:r>
      <w:bookmarkEnd w:id="45"/>
      <w:r w:rsidR="009904BB" w:rsidRPr="00466CDD">
        <w:rPr>
          <w:sz w:val="24"/>
          <w:szCs w:val="24"/>
          <w:highlight w:val="yellow"/>
        </w:rPr>
        <w:t>.</w:t>
      </w:r>
    </w:p>
    <w:p w14:paraId="0000004C" w14:textId="77777777" w:rsidR="00476AEF" w:rsidRPr="008704C5" w:rsidRDefault="00445182">
      <w:pPr>
        <w:spacing w:before="240" w:after="240"/>
        <w:rPr>
          <w:sz w:val="24"/>
          <w:szCs w:val="24"/>
          <w:lang w:val="en-US"/>
        </w:rPr>
      </w:pPr>
      <w:r w:rsidRPr="00466CDD">
        <w:rPr>
          <w:sz w:val="24"/>
          <w:szCs w:val="24"/>
          <w:highlight w:val="yellow"/>
          <w:lang w:val="en-US"/>
        </w:rPr>
        <w:t>*code snippet</w:t>
      </w:r>
      <w:r w:rsidRPr="008704C5">
        <w:rPr>
          <w:sz w:val="24"/>
          <w:szCs w:val="24"/>
          <w:lang w:val="en-US"/>
        </w:rPr>
        <w:tab/>
      </w:r>
    </w:p>
    <w:p w14:paraId="0000004D"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r w:rsidRPr="008704C5">
        <w:rPr>
          <w:sz w:val="24"/>
          <w:szCs w:val="24"/>
          <w:lang w:val="en-US"/>
        </w:rPr>
        <w:t>TEMP_PIXEL = (CURRENT_PIXEL_VALUE - MIN_PIXEL_ VALUE) &lt;&lt; SHIFT_LEVEL</w:t>
      </w:r>
    </w:p>
    <w:p w14:paraId="0000004E" w14:textId="77777777" w:rsidR="00476AEF" w:rsidRDefault="00445182">
      <w:pPr>
        <w:spacing w:before="240" w:after="240"/>
        <w:rPr>
          <w:sz w:val="24"/>
          <w:szCs w:val="24"/>
        </w:rPr>
      </w:pPr>
      <w:proofErr w:type="spellStart"/>
      <w:r>
        <w:rPr>
          <w:sz w:val="24"/>
          <w:szCs w:val="24"/>
        </w:rPr>
        <w:t>temp_pixel</w:t>
      </w:r>
      <w:proofErr w:type="spellEnd"/>
      <w:r>
        <w:rPr>
          <w:sz w:val="24"/>
          <w:szCs w:val="24"/>
        </w:rPr>
        <w:t xml:space="preserve"> rappresenta il possibile valore da attribuire</w:t>
      </w:r>
      <w:ins w:id="46" w:author="Niccolò" w:date="2021-03-11T17:08:00Z">
        <w:r>
          <w:rPr>
            <w:sz w:val="24"/>
            <w:szCs w:val="24"/>
          </w:rPr>
          <w:t>,</w:t>
        </w:r>
      </w:ins>
      <w:r>
        <w:rPr>
          <w:sz w:val="24"/>
          <w:szCs w:val="24"/>
        </w:rPr>
        <w:t xml:space="preserve"> nell’immagine finale</w:t>
      </w:r>
      <w:ins w:id="47" w:author="Niccolò" w:date="2021-03-11T17:08:00Z">
        <w:r>
          <w:rPr>
            <w:sz w:val="24"/>
            <w:szCs w:val="24"/>
          </w:rPr>
          <w:t>,</w:t>
        </w:r>
      </w:ins>
      <w:r>
        <w:rPr>
          <w:sz w:val="24"/>
          <w:szCs w:val="24"/>
        </w:rPr>
        <w:t xml:space="preserve"> al pixel valutato in questa iterazione del ciclo di elaborazione </w:t>
      </w:r>
      <w:commentRangeStart w:id="48"/>
      <w:del w:id="49" w:author="Niccolò" w:date="2021-03-11T17:09:00Z">
        <w:r>
          <w:rPr>
            <w:sz w:val="24"/>
            <w:szCs w:val="24"/>
          </w:rPr>
          <w:delText>(di valore curr_pixel_value)</w:delText>
        </w:r>
      </w:del>
      <w:commentRangeEnd w:id="48"/>
      <w:r>
        <w:commentReference w:id="48"/>
      </w:r>
      <w:r>
        <w:rPr>
          <w:sz w:val="24"/>
          <w:szCs w:val="24"/>
        </w:rPr>
        <w:t>. è necessario sottolineare che non è possibile utilizzarlo direttamente per formare il risultato finale in memoria, in quanto potrebbe superare il limite massimo di 255 imposto dalla codifica in scala di grigi a 256 livelli.</w:t>
      </w:r>
    </w:p>
    <w:p w14:paraId="0000004F" w14:textId="77777777" w:rsidR="00476AEF" w:rsidRPr="008704C5" w:rsidRDefault="00445182">
      <w:pPr>
        <w:spacing w:before="240" w:after="240"/>
        <w:ind w:left="360"/>
        <w:rPr>
          <w:sz w:val="24"/>
          <w:szCs w:val="24"/>
          <w:lang w:val="de-DE"/>
        </w:rPr>
      </w:pPr>
      <w:r w:rsidRPr="008704C5">
        <w:rPr>
          <w:sz w:val="24"/>
          <w:szCs w:val="24"/>
          <w:lang w:val="de-DE"/>
        </w:rPr>
        <w:t>·</w:t>
      </w:r>
      <w:r w:rsidRPr="008704C5">
        <w:rPr>
          <w:rFonts w:ascii="Times New Roman" w:eastAsia="Times New Roman" w:hAnsi="Times New Roman" w:cs="Times New Roman"/>
          <w:sz w:val="16"/>
          <w:szCs w:val="16"/>
          <w:lang w:val="de-DE"/>
        </w:rPr>
        <w:t xml:space="preserve">         </w:t>
      </w:r>
      <w:r w:rsidRPr="008704C5">
        <w:rPr>
          <w:sz w:val="24"/>
          <w:szCs w:val="24"/>
          <w:lang w:val="de-DE"/>
        </w:rPr>
        <w:t xml:space="preserve">NEW_PIXEL_VALUE = </w:t>
      </w:r>
      <w:proofErr w:type="gramStart"/>
      <w:r w:rsidRPr="008704C5">
        <w:rPr>
          <w:sz w:val="24"/>
          <w:szCs w:val="24"/>
          <w:lang w:val="de-DE"/>
        </w:rPr>
        <w:t>MIN( 255</w:t>
      </w:r>
      <w:proofErr w:type="gramEnd"/>
      <w:r w:rsidRPr="008704C5">
        <w:rPr>
          <w:sz w:val="24"/>
          <w:szCs w:val="24"/>
          <w:lang w:val="de-DE"/>
        </w:rPr>
        <w:t xml:space="preserve"> , TEMP_PIXEL)</w:t>
      </w:r>
    </w:p>
    <w:p w14:paraId="00000050" w14:textId="77777777" w:rsidR="00476AEF" w:rsidRDefault="00445182">
      <w:pPr>
        <w:spacing w:before="240" w:after="240"/>
        <w:rPr>
          <w:sz w:val="24"/>
          <w:szCs w:val="24"/>
        </w:rPr>
      </w:pPr>
      <w:r>
        <w:rPr>
          <w:sz w:val="24"/>
          <w:szCs w:val="24"/>
        </w:rPr>
        <w:t xml:space="preserve">NEW_PIXEL_VALUE rappresenta l’effettivo valore che verrà scritto sulla RAM per il pixel considerato in questa iterazione, individuato dal minimo tra 255 e </w:t>
      </w:r>
      <w:proofErr w:type="spellStart"/>
      <w:r>
        <w:rPr>
          <w:sz w:val="24"/>
          <w:szCs w:val="24"/>
        </w:rPr>
        <w:t>temp_pixel</w:t>
      </w:r>
      <w:proofErr w:type="spellEnd"/>
      <w:r>
        <w:rPr>
          <w:sz w:val="24"/>
          <w:szCs w:val="24"/>
        </w:rPr>
        <w:t>.</w:t>
      </w:r>
    </w:p>
    <w:p w14:paraId="00000051" w14:textId="77777777" w:rsidR="00476AEF" w:rsidRDefault="00445182">
      <w:pPr>
        <w:spacing w:before="240" w:after="240"/>
        <w:rPr>
          <w:sz w:val="24"/>
          <w:szCs w:val="24"/>
        </w:rPr>
      </w:pPr>
      <w:r>
        <w:rPr>
          <w:sz w:val="24"/>
          <w:szCs w:val="24"/>
        </w:rPr>
        <w:t>2.3 scelte progettuali</w:t>
      </w:r>
      <w:ins w:id="50" w:author="Niccolò" w:date="2021-03-11T17:47:00Z">
        <w:r>
          <w:rPr>
            <w:sz w:val="24"/>
            <w:szCs w:val="24"/>
          </w:rPr>
          <w:t xml:space="preserve"> e ottimizzazioni?</w:t>
        </w:r>
      </w:ins>
    </w:p>
    <w:p w14:paraId="0E1DAF69" w14:textId="67AFA601" w:rsidR="00554311" w:rsidRDefault="00554311" w:rsidP="00554311">
      <w:pPr>
        <w:rPr>
          <w:sz w:val="24"/>
          <w:szCs w:val="24"/>
        </w:rPr>
      </w:pPr>
      <w:r w:rsidRPr="00A11833">
        <w:rPr>
          <w:sz w:val="24"/>
          <w:szCs w:val="24"/>
        </w:rPr>
        <w:t xml:space="preserve">Si è scelto di progettare un componente sensibile al clock su </w:t>
      </w:r>
      <w:proofErr w:type="spellStart"/>
      <w:r w:rsidRPr="00A11833">
        <w:rPr>
          <w:sz w:val="24"/>
          <w:szCs w:val="24"/>
        </w:rPr>
        <w:t>rising_edge</w:t>
      </w:r>
      <w:proofErr w:type="spellEnd"/>
      <w:r w:rsidRPr="00A11833">
        <w:rPr>
          <w:sz w:val="24"/>
          <w:szCs w:val="24"/>
        </w:rPr>
        <w:t>.</w:t>
      </w:r>
    </w:p>
    <w:p w14:paraId="58806F65" w14:textId="77777777" w:rsidR="008873CC" w:rsidRPr="00A11833" w:rsidRDefault="008873CC" w:rsidP="00554311">
      <w:pPr>
        <w:rPr>
          <w:sz w:val="24"/>
          <w:szCs w:val="24"/>
        </w:rPr>
      </w:pPr>
    </w:p>
    <w:p w14:paraId="23DF1594" w14:textId="31DE5E31" w:rsidR="00554311" w:rsidRPr="00A11833" w:rsidRDefault="008873CC" w:rsidP="00554311">
      <w:pPr>
        <w:rPr>
          <w:sz w:val="24"/>
          <w:szCs w:val="24"/>
        </w:rPr>
      </w:pPr>
      <w:r>
        <w:rPr>
          <w:sz w:val="24"/>
          <w:szCs w:val="24"/>
        </w:rPr>
        <w:t>È importante sottolineare</w:t>
      </w:r>
      <w:r w:rsidR="00554311" w:rsidRPr="00A11833">
        <w:rPr>
          <w:sz w:val="24"/>
          <w:szCs w:val="24"/>
        </w:rPr>
        <w:t xml:space="preserve"> la scelta di </w:t>
      </w:r>
      <w:r>
        <w:rPr>
          <w:sz w:val="24"/>
          <w:szCs w:val="24"/>
        </w:rPr>
        <w:t>mantenere</w:t>
      </w:r>
      <w:r w:rsidR="00554311" w:rsidRPr="00A11833">
        <w:rPr>
          <w:sz w:val="24"/>
          <w:szCs w:val="24"/>
        </w:rPr>
        <w:t xml:space="preserve"> l’operazione di moltiplicazione per il calcolo </w:t>
      </w:r>
      <w:r>
        <w:rPr>
          <w:sz w:val="24"/>
          <w:szCs w:val="24"/>
        </w:rPr>
        <w:t>della dimensione effettiva</w:t>
      </w:r>
      <w:r w:rsidR="00554311" w:rsidRPr="00A11833">
        <w:rPr>
          <w:sz w:val="24"/>
          <w:szCs w:val="24"/>
        </w:rPr>
        <w:t xml:space="preserve"> dell’immagine</w:t>
      </w:r>
      <w:r w:rsidR="00554311">
        <w:rPr>
          <w:sz w:val="24"/>
          <w:szCs w:val="24"/>
        </w:rPr>
        <w:t xml:space="preserve"> da processare</w:t>
      </w:r>
      <w:r w:rsidR="00554311" w:rsidRPr="00A11833">
        <w:rPr>
          <w:sz w:val="24"/>
          <w:szCs w:val="24"/>
        </w:rPr>
        <w:t xml:space="preserve">. Nonostante </w:t>
      </w:r>
      <w:r>
        <w:rPr>
          <w:sz w:val="24"/>
          <w:szCs w:val="24"/>
        </w:rPr>
        <w:t xml:space="preserve">il prodotto </w:t>
      </w:r>
      <w:r w:rsidR="00554311" w:rsidRPr="00A11833">
        <w:rPr>
          <w:sz w:val="24"/>
          <w:szCs w:val="24"/>
        </w:rPr>
        <w:t xml:space="preserve">sia </w:t>
      </w:r>
      <w:r>
        <w:rPr>
          <w:sz w:val="24"/>
          <w:szCs w:val="24"/>
        </w:rPr>
        <w:t>un operatore</w:t>
      </w:r>
      <w:r w:rsidR="00554311" w:rsidRPr="00A11833">
        <w:rPr>
          <w:sz w:val="24"/>
          <w:szCs w:val="24"/>
        </w:rPr>
        <w:t xml:space="preserve"> </w:t>
      </w:r>
      <w:r>
        <w:rPr>
          <w:sz w:val="24"/>
          <w:szCs w:val="24"/>
        </w:rPr>
        <w:t xml:space="preserve">più </w:t>
      </w:r>
      <w:r w:rsidR="00554311" w:rsidRPr="00A11833">
        <w:rPr>
          <w:sz w:val="24"/>
          <w:szCs w:val="24"/>
        </w:rPr>
        <w:t xml:space="preserve">pesante rispetto </w:t>
      </w:r>
      <w:r>
        <w:rPr>
          <w:sz w:val="24"/>
          <w:szCs w:val="24"/>
        </w:rPr>
        <w:t>al</w:t>
      </w:r>
      <w:r w:rsidR="00554311" w:rsidRPr="00A11833">
        <w:rPr>
          <w:sz w:val="24"/>
          <w:szCs w:val="24"/>
        </w:rPr>
        <w:t>la semplice somma</w:t>
      </w:r>
      <w:r w:rsidR="00554311">
        <w:rPr>
          <w:sz w:val="24"/>
          <w:szCs w:val="24"/>
        </w:rPr>
        <w:t xml:space="preserve"> o differenza</w:t>
      </w:r>
      <w:r>
        <w:rPr>
          <w:sz w:val="24"/>
          <w:szCs w:val="24"/>
        </w:rPr>
        <w:t>, lavorando su</w:t>
      </w:r>
      <w:r w:rsidR="00554311" w:rsidRPr="00A11833">
        <w:rPr>
          <w:sz w:val="24"/>
          <w:szCs w:val="24"/>
        </w:rPr>
        <w:t xml:space="preserve"> </w:t>
      </w:r>
      <w:r>
        <w:rPr>
          <w:sz w:val="24"/>
          <w:szCs w:val="24"/>
        </w:rPr>
        <w:t>segnali</w:t>
      </w:r>
      <w:r w:rsidR="00554311" w:rsidRPr="00A11833">
        <w:rPr>
          <w:sz w:val="24"/>
          <w:szCs w:val="24"/>
        </w:rPr>
        <w:t xml:space="preserve"> a 8 bit </w:t>
      </w:r>
      <w:r>
        <w:rPr>
          <w:sz w:val="24"/>
          <w:szCs w:val="24"/>
        </w:rPr>
        <w:t xml:space="preserve">la sintesi è capace di gestirlo senza particolari problemi tramite l’inserimento di alcuni </w:t>
      </w:r>
      <w:r w:rsidRPr="00466CDD">
        <w:rPr>
          <w:sz w:val="24"/>
          <w:szCs w:val="24"/>
          <w:highlight w:val="yellow"/>
        </w:rPr>
        <w:t>DSP</w:t>
      </w:r>
      <w:r w:rsidR="00554311" w:rsidRPr="00A11833">
        <w:rPr>
          <w:sz w:val="24"/>
          <w:szCs w:val="24"/>
        </w:rPr>
        <w:t>.</w:t>
      </w:r>
    </w:p>
    <w:p w14:paraId="0000005C" w14:textId="7E05802E" w:rsidR="00476AEF" w:rsidRDefault="008873CC" w:rsidP="00466CDD">
      <w:pPr>
        <w:rPr>
          <w:sz w:val="24"/>
          <w:szCs w:val="24"/>
        </w:rPr>
      </w:pPr>
      <w:r>
        <w:rPr>
          <w:sz w:val="24"/>
          <w:szCs w:val="24"/>
        </w:rPr>
        <w:lastRenderedPageBreak/>
        <w:t>Si sottolinea</w:t>
      </w:r>
      <w:r w:rsidR="00554311" w:rsidRPr="00A11833">
        <w:rPr>
          <w:sz w:val="24"/>
          <w:szCs w:val="24"/>
        </w:rPr>
        <w:t xml:space="preserve"> inoltre che l’operazione di moltiplicazione viene utilizzata una sola volta nell’</w:t>
      </w:r>
      <w:r>
        <w:rPr>
          <w:sz w:val="24"/>
          <w:szCs w:val="24"/>
        </w:rPr>
        <w:t xml:space="preserve">intera </w:t>
      </w:r>
      <w:r w:rsidR="00554311" w:rsidRPr="00A11833">
        <w:rPr>
          <w:sz w:val="24"/>
          <w:szCs w:val="24"/>
        </w:rPr>
        <w:t>elaborazione di ogni</w:t>
      </w:r>
      <w:r>
        <w:rPr>
          <w:sz w:val="24"/>
          <w:szCs w:val="24"/>
        </w:rPr>
        <w:t xml:space="preserve"> singola</w:t>
      </w:r>
      <w:r w:rsidR="00554311" w:rsidRPr="00A11833">
        <w:rPr>
          <w:sz w:val="24"/>
          <w:szCs w:val="24"/>
        </w:rPr>
        <w:t xml:space="preserve"> immagine</w:t>
      </w:r>
      <w:r>
        <w:rPr>
          <w:sz w:val="24"/>
          <w:szCs w:val="24"/>
        </w:rPr>
        <w:t>,</w:t>
      </w:r>
      <w:r w:rsidR="00554311" w:rsidRPr="00A11833">
        <w:rPr>
          <w:sz w:val="24"/>
          <w:szCs w:val="24"/>
        </w:rPr>
        <w:t xml:space="preserve"> e non è</w:t>
      </w:r>
      <w:r>
        <w:rPr>
          <w:sz w:val="24"/>
          <w:szCs w:val="24"/>
        </w:rPr>
        <w:t xml:space="preserve"> quindi</w:t>
      </w:r>
      <w:r w:rsidR="00554311" w:rsidRPr="00A11833">
        <w:rPr>
          <w:sz w:val="24"/>
          <w:szCs w:val="24"/>
        </w:rPr>
        <w:t xml:space="preserve"> particolarmente rilevante rispetto all’intero processo.</w:t>
      </w:r>
      <w:r>
        <w:rPr>
          <w:sz w:val="24"/>
          <w:szCs w:val="24"/>
        </w:rPr>
        <w:t xml:space="preserve"> Questo è stato comprovato dallo sviluppo simultaneo rispetto alla versione proposta, di una ulteriore implementazione che non presentasse nessun prodotto all’interno del processo. Non si sono notati vantaggi significativi in termini di tempo ed area di sintesi, a scapito di leggibilità e comprensione del codice stesso. </w:t>
      </w:r>
    </w:p>
    <w:p w14:paraId="34136716" w14:textId="77777777" w:rsidR="00466CDD" w:rsidRDefault="00466CDD" w:rsidP="00466CDD">
      <w:pPr>
        <w:rPr>
          <w:sz w:val="24"/>
          <w:szCs w:val="24"/>
        </w:rPr>
      </w:pPr>
    </w:p>
    <w:p w14:paraId="0000005D" w14:textId="77777777" w:rsidR="00476AEF" w:rsidRDefault="00445182">
      <w:pPr>
        <w:spacing w:before="240" w:after="240"/>
        <w:rPr>
          <w:sz w:val="24"/>
          <w:szCs w:val="24"/>
        </w:rPr>
      </w:pPr>
      <w:r>
        <w:rPr>
          <w:sz w:val="24"/>
          <w:szCs w:val="24"/>
        </w:rPr>
        <w:t xml:space="preserve">3 </w:t>
      </w:r>
      <w:proofErr w:type="spellStart"/>
      <w:r>
        <w:rPr>
          <w:sz w:val="24"/>
          <w:szCs w:val="24"/>
        </w:rPr>
        <w:t>Testing</w:t>
      </w:r>
      <w:proofErr w:type="spellEnd"/>
      <w:r>
        <w:rPr>
          <w:sz w:val="24"/>
          <w:szCs w:val="24"/>
        </w:rPr>
        <w:t xml:space="preserve"> e Risultati sperimentali</w:t>
      </w:r>
    </w:p>
    <w:p w14:paraId="0000005E" w14:textId="77777777" w:rsidR="00476AEF" w:rsidRDefault="00445182">
      <w:pPr>
        <w:spacing w:before="240" w:after="240"/>
        <w:rPr>
          <w:sz w:val="24"/>
          <w:szCs w:val="24"/>
        </w:rPr>
      </w:pPr>
      <w:r>
        <w:rPr>
          <w:sz w:val="24"/>
          <w:szCs w:val="24"/>
        </w:rPr>
        <w:t>3.1 casi di test</w:t>
      </w:r>
    </w:p>
    <w:p w14:paraId="0000005F" w14:textId="77777777" w:rsidR="00476AEF" w:rsidRDefault="00445182">
      <w:pPr>
        <w:spacing w:before="240" w:after="240"/>
        <w:rPr>
          <w:sz w:val="24"/>
          <w:szCs w:val="24"/>
        </w:rPr>
      </w:pPr>
      <w:r>
        <w:rPr>
          <w:sz w:val="24"/>
          <w:szCs w:val="24"/>
        </w:rPr>
        <w:t xml:space="preserve">Il corretto comportamento del componente sviluppato è stato verificato tramite numerosi </w:t>
      </w:r>
      <w:proofErr w:type="spellStart"/>
      <w:r>
        <w:rPr>
          <w:sz w:val="24"/>
          <w:szCs w:val="24"/>
        </w:rPr>
        <w:t>TestBench</w:t>
      </w:r>
      <w:proofErr w:type="spellEnd"/>
      <w:r>
        <w:rPr>
          <w:sz w:val="24"/>
          <w:szCs w:val="24"/>
        </w:rPr>
        <w:t>. In particolare, ci si è concentrati su diversi casi critici possibili durante l’esecuzione e sul corretto calcolo di tutti i valori utilizzati. Di seguito una breve lista di condizioni e test più significativi:</w:t>
      </w:r>
    </w:p>
    <w:p w14:paraId="00000060" w14:textId="77777777" w:rsidR="00476AEF" w:rsidRDefault="00445182">
      <w:pPr>
        <w:spacing w:before="240" w:after="24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Corretto utilizzo di tutti i possibili SHIFT_VALUE</w:t>
      </w:r>
    </w:p>
    <w:p w14:paraId="00000061"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Condizione particolare: N_COL = N_ROW = 0</w:t>
      </w:r>
    </w:p>
    <w:p w14:paraId="00000062"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 xml:space="preserve">Casi limite di grandezza 1x1 e 128x128 </w:t>
      </w:r>
      <w:del w:id="51" w:author="Niccolò" w:date="2021-03-11T13:37:00Z">
        <w:r>
          <w:rPr>
            <w:sz w:val="24"/>
            <w:szCs w:val="24"/>
          </w:rPr>
          <w:delText>(non documentato nel nostro TestBench, in quanto non più rilevante del funzionamento di un test 2x2)</w:delText>
        </w:r>
      </w:del>
    </w:p>
    <w:p w14:paraId="00000063"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Caso di reset dell’elaborazione, anche in modo asincrono</w:t>
      </w:r>
    </w:p>
    <w:p w14:paraId="00000064"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Caso di reset dell’elaborazione seguito da un cambio di immagine in memoria</w:t>
      </w:r>
    </w:p>
    <w:p w14:paraId="00000065" w14:textId="77777777"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 xml:space="preserve">Corretto rapporto tra i segnali </w:t>
      </w:r>
      <w:proofErr w:type="spellStart"/>
      <w:r>
        <w:rPr>
          <w:sz w:val="24"/>
          <w:szCs w:val="24"/>
        </w:rPr>
        <w:t>i_rst</w:t>
      </w:r>
      <w:proofErr w:type="spellEnd"/>
      <w:r>
        <w:rPr>
          <w:sz w:val="24"/>
          <w:szCs w:val="24"/>
        </w:rPr>
        <w:t xml:space="preserve">, </w:t>
      </w:r>
      <w:proofErr w:type="spellStart"/>
      <w:r>
        <w:rPr>
          <w:sz w:val="24"/>
          <w:szCs w:val="24"/>
        </w:rPr>
        <w:t>i_start</w:t>
      </w:r>
      <w:proofErr w:type="spellEnd"/>
      <w:r>
        <w:rPr>
          <w:sz w:val="24"/>
          <w:szCs w:val="24"/>
        </w:rPr>
        <w:t xml:space="preserve"> e </w:t>
      </w:r>
      <w:proofErr w:type="spellStart"/>
      <w:r>
        <w:rPr>
          <w:sz w:val="24"/>
          <w:szCs w:val="24"/>
        </w:rPr>
        <w:t>o_done</w:t>
      </w:r>
      <w:proofErr w:type="spellEnd"/>
      <w:r>
        <w:rPr>
          <w:sz w:val="24"/>
          <w:szCs w:val="24"/>
        </w:rPr>
        <w:t xml:space="preserve"> durante l’esecuzione</w:t>
      </w:r>
    </w:p>
    <w:p w14:paraId="00000066" w14:textId="77777777" w:rsidR="00476AEF" w:rsidRDefault="00445182">
      <w:pPr>
        <w:spacing w:before="240" w:after="240"/>
        <w:rPr>
          <w:sz w:val="24"/>
          <w:szCs w:val="24"/>
        </w:rPr>
      </w:pPr>
      <w:r>
        <w:rPr>
          <w:sz w:val="24"/>
          <w:szCs w:val="24"/>
        </w:rPr>
        <w:t xml:space="preserve">Nel verificare la correttezza degli ultimi 3 casi citati, è risultata utile l'analisi grafica dei segnali di input/output del modulo. </w:t>
      </w:r>
    </w:p>
    <w:p w14:paraId="00000067" w14:textId="77777777" w:rsidR="00476AEF" w:rsidRDefault="00445182">
      <w:pPr>
        <w:spacing w:before="240" w:after="240"/>
        <w:rPr>
          <w:sz w:val="24"/>
          <w:szCs w:val="24"/>
        </w:rPr>
      </w:pPr>
      <w:r>
        <w:rPr>
          <w:sz w:val="24"/>
          <w:szCs w:val="24"/>
        </w:rPr>
        <w:t>*immagine segnali significativi</w:t>
      </w:r>
    </w:p>
    <w:p w14:paraId="00000068" w14:textId="77777777" w:rsidR="00476AEF" w:rsidRDefault="00445182">
      <w:pPr>
        <w:spacing w:before="240" w:after="240"/>
        <w:rPr>
          <w:sz w:val="24"/>
          <w:szCs w:val="24"/>
        </w:rPr>
      </w:pPr>
      <w:r>
        <w:rPr>
          <w:sz w:val="24"/>
          <w:szCs w:val="24"/>
        </w:rPr>
        <w:t xml:space="preserve">Si è usufruito di </w:t>
      </w:r>
      <w:proofErr w:type="spellStart"/>
      <w:r>
        <w:rPr>
          <w:sz w:val="24"/>
          <w:szCs w:val="24"/>
        </w:rPr>
        <w:t>TestBench</w:t>
      </w:r>
      <w:proofErr w:type="spellEnd"/>
      <w:r>
        <w:rPr>
          <w:sz w:val="24"/>
          <w:szCs w:val="24"/>
        </w:rPr>
        <w:t xml:space="preserve"> con caratteristiche differenti e dimensioni variabili dalla singola alle 10000 immagini (TB10K), redatti manualmente (da colleghi e da noi) o auto-generati tramite uno script </w:t>
      </w:r>
      <w:proofErr w:type="spellStart"/>
      <w:r>
        <w:rPr>
          <w:sz w:val="24"/>
          <w:szCs w:val="24"/>
        </w:rPr>
        <w:t>python</w:t>
      </w:r>
      <w:proofErr w:type="spellEnd"/>
      <w:r>
        <w:rPr>
          <w:sz w:val="24"/>
          <w:szCs w:val="24"/>
        </w:rPr>
        <w:t xml:space="preserve"> appositamente creato.</w:t>
      </w:r>
    </w:p>
    <w:p w14:paraId="00000069" w14:textId="77777777" w:rsidR="00476AEF" w:rsidRDefault="00445182">
      <w:pPr>
        <w:spacing w:before="240" w:after="240"/>
        <w:rPr>
          <w:sz w:val="24"/>
          <w:szCs w:val="24"/>
        </w:rPr>
      </w:pPr>
      <w:r>
        <w:rPr>
          <w:sz w:val="24"/>
          <w:szCs w:val="24"/>
        </w:rPr>
        <w:t xml:space="preserve">*immagine esempio 2x2 post </w:t>
      </w:r>
      <w:proofErr w:type="spellStart"/>
      <w:r>
        <w:rPr>
          <w:sz w:val="24"/>
          <w:szCs w:val="24"/>
        </w:rPr>
        <w:t>synthesis</w:t>
      </w:r>
      <w:proofErr w:type="spellEnd"/>
    </w:p>
    <w:p w14:paraId="0000006A" w14:textId="77777777" w:rsidR="00476AEF" w:rsidRDefault="00445182">
      <w:pPr>
        <w:spacing w:before="240" w:after="240"/>
        <w:rPr>
          <w:sz w:val="24"/>
          <w:szCs w:val="24"/>
        </w:rPr>
      </w:pPr>
      <w:r>
        <w:rPr>
          <w:sz w:val="24"/>
          <w:szCs w:val="24"/>
        </w:rPr>
        <w:t xml:space="preserve"> 3.2 risultati sperimentali</w:t>
      </w:r>
    </w:p>
    <w:p w14:paraId="0000006B" w14:textId="77777777" w:rsidR="00476AEF" w:rsidRDefault="00445182">
      <w:pPr>
        <w:spacing w:before="240" w:after="240"/>
        <w:rPr>
          <w:sz w:val="24"/>
          <w:szCs w:val="24"/>
        </w:rPr>
      </w:pPr>
      <w:r>
        <w:rPr>
          <w:sz w:val="24"/>
          <w:szCs w:val="24"/>
        </w:rPr>
        <w:t>il report di sintesi ha evidenziato l’utilizzo nell’area del modulo sintetizzato dei seguenti componenti:</w:t>
      </w:r>
    </w:p>
    <w:p w14:paraId="0000006C" w14:textId="77777777" w:rsidR="00476AEF" w:rsidRDefault="00445182">
      <w:pPr>
        <w:numPr>
          <w:ilvl w:val="0"/>
          <w:numId w:val="2"/>
        </w:numPr>
        <w:spacing w:before="240"/>
        <w:rPr>
          <w:sz w:val="24"/>
          <w:szCs w:val="24"/>
        </w:rPr>
      </w:pPr>
      <w:r>
        <w:rPr>
          <w:sz w:val="24"/>
          <w:szCs w:val="24"/>
        </w:rPr>
        <w:lastRenderedPageBreak/>
        <w:t>LUT</w:t>
      </w:r>
    </w:p>
    <w:p w14:paraId="0000006D" w14:textId="77777777" w:rsidR="00476AEF" w:rsidRDefault="00445182">
      <w:pPr>
        <w:numPr>
          <w:ilvl w:val="0"/>
          <w:numId w:val="2"/>
        </w:numPr>
        <w:rPr>
          <w:sz w:val="24"/>
          <w:szCs w:val="24"/>
        </w:rPr>
      </w:pPr>
      <w:r>
        <w:rPr>
          <w:sz w:val="24"/>
          <w:szCs w:val="24"/>
        </w:rPr>
        <w:t>FF</w:t>
      </w:r>
    </w:p>
    <w:p w14:paraId="0000006E" w14:textId="77777777" w:rsidR="00476AEF" w:rsidRDefault="00445182">
      <w:pPr>
        <w:numPr>
          <w:ilvl w:val="0"/>
          <w:numId w:val="2"/>
        </w:numPr>
        <w:rPr>
          <w:sz w:val="24"/>
          <w:szCs w:val="24"/>
        </w:rPr>
      </w:pPr>
      <w:r>
        <w:rPr>
          <w:sz w:val="24"/>
          <w:szCs w:val="24"/>
        </w:rPr>
        <w:t>DSP</w:t>
      </w:r>
    </w:p>
    <w:p w14:paraId="0000006F" w14:textId="77777777" w:rsidR="00476AEF" w:rsidRDefault="00445182">
      <w:pPr>
        <w:numPr>
          <w:ilvl w:val="0"/>
          <w:numId w:val="2"/>
        </w:numPr>
        <w:rPr>
          <w:sz w:val="24"/>
          <w:szCs w:val="24"/>
        </w:rPr>
      </w:pPr>
      <w:r>
        <w:rPr>
          <w:sz w:val="24"/>
          <w:szCs w:val="24"/>
        </w:rPr>
        <w:t>IO</w:t>
      </w:r>
    </w:p>
    <w:p w14:paraId="00000070" w14:textId="77777777" w:rsidR="00476AEF" w:rsidRDefault="00445182">
      <w:pPr>
        <w:numPr>
          <w:ilvl w:val="0"/>
          <w:numId w:val="2"/>
        </w:numPr>
        <w:spacing w:after="240"/>
        <w:rPr>
          <w:sz w:val="24"/>
          <w:szCs w:val="24"/>
        </w:rPr>
      </w:pPr>
      <w:r>
        <w:rPr>
          <w:sz w:val="24"/>
          <w:szCs w:val="24"/>
        </w:rPr>
        <w:t>BUFG</w:t>
      </w:r>
    </w:p>
    <w:p w14:paraId="00000071" w14:textId="77777777" w:rsidR="00476AEF" w:rsidRDefault="00445182">
      <w:pPr>
        <w:spacing w:before="240" w:after="240"/>
        <w:rPr>
          <w:sz w:val="24"/>
          <w:szCs w:val="24"/>
        </w:rPr>
      </w:pPr>
      <w:ins w:id="52" w:author="Niccolò" w:date="2021-03-11T21:08:00Z">
        <w:r w:rsidRPr="00466CDD">
          <w:rPr>
            <w:sz w:val="24"/>
            <w:szCs w:val="24"/>
            <w:highlight w:val="yellow"/>
          </w:rPr>
          <w:t>aggiungi commento sul DSP dovuto alla moltiplicazione</w:t>
        </w:r>
      </w:ins>
    </w:p>
    <w:p w14:paraId="00000072" w14:textId="77777777" w:rsidR="00476AEF" w:rsidRDefault="00445182">
      <w:pPr>
        <w:spacing w:before="240" w:after="240"/>
        <w:rPr>
          <w:sz w:val="24"/>
          <w:szCs w:val="24"/>
        </w:rPr>
      </w:pPr>
      <w:r>
        <w:rPr>
          <w:sz w:val="24"/>
          <w:szCs w:val="24"/>
        </w:rPr>
        <w:t xml:space="preserve">3.3 risultati di simulazione </w:t>
      </w:r>
    </w:p>
    <w:p w14:paraId="00000073" w14:textId="77777777" w:rsidR="00476AEF" w:rsidRDefault="00445182">
      <w:pPr>
        <w:spacing w:before="240" w:after="240"/>
        <w:rPr>
          <w:sz w:val="24"/>
          <w:szCs w:val="24"/>
        </w:rPr>
      </w:pPr>
      <w:r>
        <w:rPr>
          <w:sz w:val="24"/>
          <w:szCs w:val="24"/>
        </w:rPr>
        <w:t xml:space="preserve">Per tutti i casi di test e </w:t>
      </w:r>
      <w:proofErr w:type="spellStart"/>
      <w:r>
        <w:rPr>
          <w:sz w:val="24"/>
          <w:szCs w:val="24"/>
        </w:rPr>
        <w:t>TestBench</w:t>
      </w:r>
      <w:proofErr w:type="spellEnd"/>
      <w:r>
        <w:rPr>
          <w:sz w:val="24"/>
          <w:szCs w:val="24"/>
        </w:rPr>
        <w:t xml:space="preserve"> utilizzati, sono state svolte con successo le simulazioni richieste dalle specifiche di progetto, di cui si riportano come rifermento di tempi di esecuzione del </w:t>
      </w:r>
      <w:proofErr w:type="spellStart"/>
      <w:r>
        <w:rPr>
          <w:sz w:val="24"/>
          <w:szCs w:val="24"/>
        </w:rPr>
        <w:t>TestBench</w:t>
      </w:r>
      <w:proofErr w:type="spellEnd"/>
      <w:r>
        <w:rPr>
          <w:sz w:val="24"/>
          <w:szCs w:val="24"/>
        </w:rPr>
        <w:t xml:space="preserve"> TB10K:</w:t>
      </w:r>
    </w:p>
    <w:p w14:paraId="00000074"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proofErr w:type="spellStart"/>
      <w:r w:rsidRPr="008704C5">
        <w:rPr>
          <w:sz w:val="24"/>
          <w:szCs w:val="24"/>
          <w:lang w:val="en-US"/>
        </w:rPr>
        <w:t>simulazione</w:t>
      </w:r>
      <w:proofErr w:type="spellEnd"/>
      <w:r w:rsidRPr="008704C5">
        <w:rPr>
          <w:sz w:val="24"/>
          <w:szCs w:val="24"/>
          <w:lang w:val="en-US"/>
        </w:rPr>
        <w:t xml:space="preserve"> behavioral: *</w:t>
      </w:r>
      <w:proofErr w:type="spellStart"/>
      <w:r w:rsidRPr="008704C5">
        <w:rPr>
          <w:sz w:val="24"/>
          <w:szCs w:val="24"/>
          <w:lang w:val="en-US"/>
        </w:rPr>
        <w:t>ris</w:t>
      </w:r>
      <w:proofErr w:type="spellEnd"/>
    </w:p>
    <w:p w14:paraId="00000075" w14:textId="77777777" w:rsidR="00476AEF" w:rsidRPr="008704C5" w:rsidRDefault="00445182">
      <w:pPr>
        <w:spacing w:before="240" w:after="240"/>
        <w:ind w:left="360"/>
        <w:rPr>
          <w:sz w:val="24"/>
          <w:szCs w:val="24"/>
          <w:lang w:val="en-US"/>
        </w:rPr>
      </w:pPr>
      <w:r w:rsidRPr="008704C5">
        <w:rPr>
          <w:sz w:val="24"/>
          <w:szCs w:val="24"/>
          <w:lang w:val="en-US"/>
        </w:rPr>
        <w:t>·</w:t>
      </w:r>
      <w:r w:rsidRPr="008704C5">
        <w:rPr>
          <w:rFonts w:ascii="Times New Roman" w:eastAsia="Times New Roman" w:hAnsi="Times New Roman" w:cs="Times New Roman"/>
          <w:sz w:val="16"/>
          <w:szCs w:val="16"/>
          <w:lang w:val="en-US"/>
        </w:rPr>
        <w:t xml:space="preserve">         </w:t>
      </w:r>
      <w:proofErr w:type="spellStart"/>
      <w:r w:rsidRPr="008704C5">
        <w:rPr>
          <w:sz w:val="24"/>
          <w:szCs w:val="24"/>
          <w:lang w:val="en-US"/>
        </w:rPr>
        <w:t>simulazione</w:t>
      </w:r>
      <w:proofErr w:type="spellEnd"/>
      <w:r w:rsidRPr="008704C5">
        <w:rPr>
          <w:sz w:val="24"/>
          <w:szCs w:val="24"/>
          <w:lang w:val="en-US"/>
        </w:rPr>
        <w:t xml:space="preserve"> post-synthesis functional: *</w:t>
      </w:r>
      <w:proofErr w:type="spellStart"/>
      <w:r w:rsidRPr="008704C5">
        <w:rPr>
          <w:sz w:val="24"/>
          <w:szCs w:val="24"/>
          <w:lang w:val="en-US"/>
        </w:rPr>
        <w:t>ris</w:t>
      </w:r>
      <w:proofErr w:type="spellEnd"/>
    </w:p>
    <w:p w14:paraId="00000076" w14:textId="77777777" w:rsidR="00476AEF" w:rsidRDefault="00445182">
      <w:pPr>
        <w:spacing w:before="240" w:after="240"/>
        <w:rPr>
          <w:sz w:val="24"/>
          <w:szCs w:val="24"/>
        </w:rPr>
      </w:pPr>
      <w:r>
        <w:rPr>
          <w:sz w:val="24"/>
          <w:szCs w:val="24"/>
        </w:rPr>
        <w:t>Si è inoltre appurato che il componente progettato supera le seguenti simulazioni non richieste:</w:t>
      </w:r>
    </w:p>
    <w:p w14:paraId="00000077" w14:textId="2B4B5455" w:rsidR="00476AEF" w:rsidRPr="00554311" w:rsidRDefault="00445182">
      <w:pPr>
        <w:spacing w:before="240" w:after="240"/>
        <w:ind w:left="360"/>
        <w:rPr>
          <w:sz w:val="24"/>
          <w:szCs w:val="24"/>
          <w:lang w:val="en-US"/>
        </w:rPr>
      </w:pPr>
      <w:r w:rsidRPr="00554311">
        <w:rPr>
          <w:sz w:val="24"/>
          <w:szCs w:val="24"/>
          <w:lang w:val="en-US"/>
        </w:rPr>
        <w:t>·</w:t>
      </w:r>
      <w:r w:rsidRPr="00554311">
        <w:rPr>
          <w:rFonts w:ascii="Times New Roman" w:eastAsia="Times New Roman" w:hAnsi="Times New Roman" w:cs="Times New Roman"/>
          <w:sz w:val="16"/>
          <w:szCs w:val="16"/>
          <w:lang w:val="en-US"/>
        </w:rPr>
        <w:t xml:space="preserve">         </w:t>
      </w:r>
      <w:proofErr w:type="spellStart"/>
      <w:r w:rsidR="00554311" w:rsidRPr="00554311">
        <w:rPr>
          <w:sz w:val="24"/>
          <w:szCs w:val="24"/>
          <w:lang w:val="en-US"/>
        </w:rPr>
        <w:t>Si</w:t>
      </w:r>
      <w:r w:rsidRPr="00554311">
        <w:rPr>
          <w:sz w:val="24"/>
          <w:szCs w:val="24"/>
          <w:lang w:val="en-US"/>
        </w:rPr>
        <w:t>m</w:t>
      </w:r>
      <w:r w:rsidR="00554311" w:rsidRPr="00554311">
        <w:rPr>
          <w:sz w:val="24"/>
          <w:szCs w:val="24"/>
          <w:lang w:val="en-US"/>
        </w:rPr>
        <w:t>u</w:t>
      </w:r>
      <w:r w:rsidRPr="00554311">
        <w:rPr>
          <w:sz w:val="24"/>
          <w:szCs w:val="24"/>
          <w:lang w:val="en-US"/>
        </w:rPr>
        <w:t>lazione</w:t>
      </w:r>
      <w:proofErr w:type="spellEnd"/>
      <w:r w:rsidRPr="00554311">
        <w:rPr>
          <w:sz w:val="24"/>
          <w:szCs w:val="24"/>
          <w:lang w:val="en-US"/>
        </w:rPr>
        <w:t xml:space="preserve"> post-synthesis timing</w:t>
      </w:r>
    </w:p>
    <w:p w14:paraId="00000078" w14:textId="03EEFB8D" w:rsidR="00476AEF" w:rsidRPr="00B37CF3" w:rsidRDefault="00445182">
      <w:pPr>
        <w:spacing w:before="240" w:after="240"/>
        <w:ind w:left="360"/>
        <w:rPr>
          <w:sz w:val="24"/>
          <w:szCs w:val="24"/>
          <w:lang w:val="en-US"/>
        </w:rPr>
      </w:pPr>
      <w:r w:rsidRPr="00B37CF3">
        <w:rPr>
          <w:sz w:val="24"/>
          <w:szCs w:val="24"/>
          <w:lang w:val="en-US"/>
        </w:rPr>
        <w:t>·</w:t>
      </w:r>
      <w:r w:rsidRPr="00B37CF3">
        <w:rPr>
          <w:rFonts w:ascii="Times New Roman" w:eastAsia="Times New Roman" w:hAnsi="Times New Roman" w:cs="Times New Roman"/>
          <w:sz w:val="16"/>
          <w:szCs w:val="16"/>
          <w:lang w:val="en-US"/>
        </w:rPr>
        <w:t xml:space="preserve">         </w:t>
      </w:r>
      <w:proofErr w:type="spellStart"/>
      <w:r w:rsidRPr="00B37CF3">
        <w:rPr>
          <w:sz w:val="24"/>
          <w:szCs w:val="24"/>
          <w:lang w:val="en-US"/>
        </w:rPr>
        <w:t>Simulazione</w:t>
      </w:r>
      <w:proofErr w:type="spellEnd"/>
      <w:r w:rsidRPr="00B37CF3">
        <w:rPr>
          <w:sz w:val="24"/>
          <w:szCs w:val="24"/>
          <w:lang w:val="en-US"/>
        </w:rPr>
        <w:t xml:space="preserve"> post-implementation functional</w:t>
      </w:r>
    </w:p>
    <w:p w14:paraId="00000079" w14:textId="02350C52" w:rsidR="00476AEF" w:rsidRDefault="00445182">
      <w:pPr>
        <w:spacing w:before="240" w:after="240"/>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Simulazione post-</w:t>
      </w:r>
      <w:proofErr w:type="spellStart"/>
      <w:r>
        <w:rPr>
          <w:sz w:val="24"/>
          <w:szCs w:val="24"/>
        </w:rPr>
        <w:t>implementation</w:t>
      </w:r>
      <w:proofErr w:type="spellEnd"/>
      <w:r>
        <w:rPr>
          <w:sz w:val="24"/>
          <w:szCs w:val="24"/>
        </w:rPr>
        <w:t xml:space="preserve"> timing</w:t>
      </w:r>
    </w:p>
    <w:p w14:paraId="0000007A" w14:textId="77777777" w:rsidR="00476AEF" w:rsidRDefault="00445182">
      <w:pPr>
        <w:spacing w:before="240" w:after="240"/>
        <w:rPr>
          <w:sz w:val="24"/>
          <w:szCs w:val="24"/>
        </w:rPr>
      </w:pPr>
      <w:r>
        <w:rPr>
          <w:sz w:val="24"/>
          <w:szCs w:val="24"/>
        </w:rPr>
        <w:t>4 conclusioni</w:t>
      </w:r>
    </w:p>
    <w:p w14:paraId="0000007B" w14:textId="77777777" w:rsidR="00476AEF" w:rsidRDefault="00445182">
      <w:pPr>
        <w:spacing w:before="240" w:after="240"/>
        <w:rPr>
          <w:sz w:val="24"/>
          <w:szCs w:val="24"/>
        </w:rPr>
      </w:pPr>
      <w:r>
        <w:rPr>
          <w:sz w:val="24"/>
          <w:szCs w:val="24"/>
        </w:rPr>
        <w:t>Si ritiene di aver realizzato un’architettura che rispecchi a pieno le specifiche di progetto assegnateci e di aver meglio compreso il processo di progettazione ed il funzionamento di un componente dalle caratteristiche simili a quello da noi proposto.</w:t>
      </w:r>
    </w:p>
    <w:p w14:paraId="0000007C" w14:textId="77777777" w:rsidR="00476AEF" w:rsidRDefault="00476AEF">
      <w:pPr>
        <w:rPr>
          <w:sz w:val="24"/>
          <w:szCs w:val="24"/>
        </w:rPr>
      </w:pPr>
    </w:p>
    <w:sectPr w:rsidR="00476AEF">
      <w:headerReference w:type="default" r:id="rId11"/>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achiara Riva" w:date="2021-03-10T21:54:00Z" w:initials="">
    <w:p w14:paraId="00000083" w14:textId="77777777" w:rsidR="00476AEF" w:rsidRDefault="00445182">
      <w:pPr>
        <w:widowControl w:val="0"/>
        <w:pBdr>
          <w:top w:val="nil"/>
          <w:left w:val="nil"/>
          <w:bottom w:val="nil"/>
          <w:right w:val="nil"/>
          <w:between w:val="nil"/>
        </w:pBdr>
        <w:spacing w:line="240" w:lineRule="auto"/>
        <w:rPr>
          <w:color w:val="000000"/>
        </w:rPr>
      </w:pPr>
      <w:r>
        <w:rPr>
          <w:color w:val="000000"/>
        </w:rPr>
        <w:t>Da pensare</w:t>
      </w:r>
    </w:p>
  </w:comment>
  <w:comment w:id="2" w:author="Niccolò Perego" w:date="2021-03-13T12:42:00Z" w:initials="NP">
    <w:p w14:paraId="5ABB07CD" w14:textId="54273A02" w:rsidR="00B37CF3" w:rsidRDefault="00B37CF3">
      <w:pPr>
        <w:pStyle w:val="Testocommento"/>
      </w:pPr>
      <w:r>
        <w:rPr>
          <w:rStyle w:val="Rimandocommento"/>
        </w:rPr>
        <w:annotationRef/>
      </w:r>
    </w:p>
  </w:comment>
  <w:comment w:id="1" w:author="Niccolò" w:date="2021-03-11T15:28:00Z" w:initials="">
    <w:p w14:paraId="00000084" w14:textId="77777777" w:rsidR="00476AEF" w:rsidRDefault="00445182">
      <w:pPr>
        <w:widowControl w:val="0"/>
        <w:pBdr>
          <w:top w:val="nil"/>
          <w:left w:val="nil"/>
          <w:bottom w:val="nil"/>
          <w:right w:val="nil"/>
          <w:between w:val="nil"/>
        </w:pBdr>
        <w:spacing w:line="240" w:lineRule="auto"/>
        <w:rPr>
          <w:color w:val="000000"/>
        </w:rPr>
      </w:pPr>
      <w:r>
        <w:rPr>
          <w:color w:val="000000"/>
        </w:rPr>
        <w:t>l'ho modificato vedi se ti piace di più</w:t>
      </w:r>
    </w:p>
  </w:comment>
  <w:comment w:id="4" w:author="Niccolò" w:date="2021-03-11T15:31:00Z" w:initials="">
    <w:p w14:paraId="00000081" w14:textId="77777777" w:rsidR="00476AEF" w:rsidRDefault="00445182">
      <w:pPr>
        <w:widowControl w:val="0"/>
        <w:pBdr>
          <w:top w:val="nil"/>
          <w:left w:val="nil"/>
          <w:bottom w:val="nil"/>
          <w:right w:val="nil"/>
          <w:between w:val="nil"/>
        </w:pBdr>
        <w:spacing w:line="240" w:lineRule="auto"/>
        <w:rPr>
          <w:color w:val="000000"/>
        </w:rPr>
      </w:pPr>
      <w:r>
        <w:rPr>
          <w:color w:val="000000"/>
        </w:rPr>
        <w:t xml:space="preserve">l'ho letto con </w:t>
      </w:r>
      <w:proofErr w:type="spellStart"/>
      <w:r>
        <w:rPr>
          <w:color w:val="000000"/>
        </w:rPr>
        <w:t>shalby</w:t>
      </w:r>
      <w:proofErr w:type="spellEnd"/>
      <w:r>
        <w:rPr>
          <w:color w:val="000000"/>
        </w:rPr>
        <w:t xml:space="preserve"> e secondo lui è più giusto di, </w:t>
      </w:r>
      <w:proofErr w:type="spellStart"/>
      <w:r>
        <w:rPr>
          <w:color w:val="000000"/>
        </w:rPr>
        <w:t>perchè</w:t>
      </w:r>
      <w:proofErr w:type="spellEnd"/>
      <w:r>
        <w:rPr>
          <w:color w:val="000000"/>
        </w:rPr>
        <w:t xml:space="preserve"> non sono proprio variabili </w:t>
      </w:r>
      <w:proofErr w:type="spellStart"/>
      <w:r>
        <w:rPr>
          <w:color w:val="000000"/>
        </w:rPr>
        <w:t>effetivamente</w:t>
      </w:r>
      <w:proofErr w:type="spellEnd"/>
      <w:r>
        <w:rPr>
          <w:color w:val="000000"/>
        </w:rPr>
        <w:t xml:space="preserve">. </w:t>
      </w:r>
      <w:proofErr w:type="gramStart"/>
      <w:r>
        <w:rPr>
          <w:color w:val="000000"/>
        </w:rPr>
        <w:t>Comunque</w:t>
      </w:r>
      <w:proofErr w:type="gramEnd"/>
      <w:r>
        <w:rPr>
          <w:color w:val="000000"/>
        </w:rPr>
        <w:t xml:space="preserve"> secondo me se capisci il contesto la frase è ok</w:t>
      </w:r>
    </w:p>
  </w:comment>
  <w:comment w:id="9" w:author="hazem shalby" w:date="2021-03-12T11:14:00Z" w:initials="hs">
    <w:p w14:paraId="51233B14" w14:textId="28841599" w:rsidR="001F2D31" w:rsidRDefault="001F2D31">
      <w:pPr>
        <w:pStyle w:val="Testocommento"/>
      </w:pPr>
      <w:r>
        <w:rPr>
          <w:rStyle w:val="Rimandocommento"/>
        </w:rPr>
        <w:annotationRef/>
      </w:r>
      <w:r>
        <w:t>Questa potrebbe essere carina secondo me. Vedi tu</w:t>
      </w:r>
    </w:p>
  </w:comment>
  <w:comment w:id="11" w:author="hazem shalby" w:date="2021-03-12T11:21:00Z" w:initials="hs">
    <w:p w14:paraId="14284035" w14:textId="00028D19" w:rsidR="001F2D31" w:rsidRDefault="001F2D31">
      <w:pPr>
        <w:pStyle w:val="Testocommento"/>
      </w:pPr>
      <w:r>
        <w:rPr>
          <w:rStyle w:val="Rimandocommento"/>
        </w:rPr>
        <w:annotationRef/>
      </w:r>
      <w:r>
        <w:t xml:space="preserve">Quo ho modificato la frase ma non so. Anche qua vedi </w:t>
      </w:r>
      <w:proofErr w:type="gramStart"/>
      <w:r>
        <w:t>te</w:t>
      </w:r>
      <w:proofErr w:type="gramEnd"/>
      <w:r>
        <w:t xml:space="preserve"> </w:t>
      </w:r>
      <w:proofErr w:type="spellStart"/>
      <w:r>
        <w:t>hahah</w:t>
      </w:r>
      <w:proofErr w:type="spellEnd"/>
    </w:p>
  </w:comment>
  <w:comment w:id="12" w:author="hazem shalby" w:date="2021-03-12T11:29:00Z" w:initials="hs">
    <w:p w14:paraId="49CF5E5D" w14:textId="6AEAD024" w:rsidR="0067612F" w:rsidRDefault="0067612F">
      <w:pPr>
        <w:pStyle w:val="Testocommento"/>
      </w:pPr>
      <w:r>
        <w:rPr>
          <w:rStyle w:val="Rimandocommento"/>
        </w:rPr>
        <w:annotationRef/>
      </w:r>
      <w:r>
        <w:t>piè di pagine. Giusto?</w:t>
      </w:r>
    </w:p>
  </w:comment>
  <w:comment w:id="14" w:author="Niccolò" w:date="2021-03-11T13:17:00Z" w:initials="">
    <w:p w14:paraId="0000008A" w14:textId="77777777" w:rsidR="00476AEF" w:rsidRDefault="00445182">
      <w:pPr>
        <w:widowControl w:val="0"/>
        <w:pBdr>
          <w:top w:val="nil"/>
          <w:left w:val="nil"/>
          <w:bottom w:val="nil"/>
          <w:right w:val="nil"/>
          <w:between w:val="nil"/>
        </w:pBdr>
        <w:spacing w:line="240" w:lineRule="auto"/>
        <w:rPr>
          <w:color w:val="000000"/>
        </w:rPr>
      </w:pPr>
      <w:r>
        <w:rPr>
          <w:color w:val="000000"/>
        </w:rPr>
        <w:t>pronti</w:t>
      </w:r>
    </w:p>
  </w:comment>
  <w:comment w:id="24" w:author="Niccolò" w:date="2021-03-11T16:34:00Z" w:initials="">
    <w:p w14:paraId="0000008B" w14:textId="77777777" w:rsidR="00476AEF" w:rsidRDefault="00445182">
      <w:pPr>
        <w:widowControl w:val="0"/>
        <w:pBdr>
          <w:top w:val="nil"/>
          <w:left w:val="nil"/>
          <w:bottom w:val="nil"/>
          <w:right w:val="nil"/>
          <w:between w:val="nil"/>
        </w:pBdr>
        <w:spacing w:line="240" w:lineRule="auto"/>
        <w:rPr>
          <w:color w:val="000000"/>
        </w:rPr>
      </w:pPr>
      <w:r>
        <w:rPr>
          <w:color w:val="000000"/>
        </w:rPr>
        <w:t>vedi commento sotto</w:t>
      </w:r>
    </w:p>
  </w:comment>
  <w:comment w:id="31" w:author="Niccolò" w:date="2021-03-11T16:23:00Z" w:initials="">
    <w:p w14:paraId="0000008C" w14:textId="77777777" w:rsidR="00476AEF" w:rsidRDefault="00445182">
      <w:pPr>
        <w:widowControl w:val="0"/>
        <w:pBdr>
          <w:top w:val="nil"/>
          <w:left w:val="nil"/>
          <w:bottom w:val="nil"/>
          <w:right w:val="nil"/>
          <w:between w:val="nil"/>
        </w:pBdr>
        <w:spacing w:line="240" w:lineRule="auto"/>
        <w:rPr>
          <w:color w:val="000000"/>
        </w:rPr>
      </w:pPr>
      <w:proofErr w:type="spellStart"/>
      <w:r>
        <w:rPr>
          <w:color w:val="000000"/>
        </w:rPr>
        <w:t>perchè</w:t>
      </w:r>
      <w:proofErr w:type="spellEnd"/>
      <w:r>
        <w:rPr>
          <w:color w:val="000000"/>
        </w:rPr>
        <w:t xml:space="preserve"> avviene prima questo</w:t>
      </w:r>
    </w:p>
  </w:comment>
  <w:comment w:id="39" w:author="Niccolò" w:date="2021-03-11T16:25:00Z" w:initials="">
    <w:p w14:paraId="0000008D" w14:textId="77777777" w:rsidR="00476AEF" w:rsidRDefault="00445182">
      <w:pPr>
        <w:widowControl w:val="0"/>
        <w:pBdr>
          <w:top w:val="nil"/>
          <w:left w:val="nil"/>
          <w:bottom w:val="nil"/>
          <w:right w:val="nil"/>
          <w:between w:val="nil"/>
        </w:pBdr>
        <w:spacing w:line="240" w:lineRule="auto"/>
        <w:rPr>
          <w:color w:val="000000"/>
        </w:rPr>
      </w:pPr>
      <w:r>
        <w:rPr>
          <w:color w:val="000000"/>
        </w:rPr>
        <w:t>è ovvio, se li calcolo servono dio sberla</w:t>
      </w:r>
    </w:p>
  </w:comment>
  <w:comment w:id="44" w:author="hazem shalby" w:date="2021-03-12T11:51:00Z" w:initials="hs">
    <w:p w14:paraId="146A96A0" w14:textId="08E88407" w:rsidR="001D472D" w:rsidRDefault="001D472D">
      <w:pPr>
        <w:pStyle w:val="Testocommento"/>
      </w:pPr>
      <w:r>
        <w:rPr>
          <w:rStyle w:val="Rimandocommento"/>
        </w:rPr>
        <w:annotationRef/>
      </w:r>
      <w:r>
        <w:t xml:space="preserve">meglio di </w:t>
      </w:r>
      <w:proofErr w:type="spellStart"/>
      <w:r>
        <w:t>shift_</w:t>
      </w:r>
      <w:proofErr w:type="gramStart"/>
      <w:r>
        <w:t>left</w:t>
      </w:r>
      <w:proofErr w:type="spellEnd"/>
      <w:r>
        <w:t>(</w:t>
      </w:r>
      <w:proofErr w:type="gramEnd"/>
      <w:r>
        <w:t>)</w:t>
      </w:r>
    </w:p>
  </w:comment>
  <w:comment w:id="48" w:author="Niccolò" w:date="2021-03-11T17:09:00Z" w:initials="">
    <w:p w14:paraId="00000085" w14:textId="77777777" w:rsidR="00476AEF" w:rsidRDefault="00445182">
      <w:pPr>
        <w:widowControl w:val="0"/>
        <w:pBdr>
          <w:top w:val="nil"/>
          <w:left w:val="nil"/>
          <w:bottom w:val="nil"/>
          <w:right w:val="nil"/>
          <w:between w:val="nil"/>
        </w:pBdr>
        <w:spacing w:line="240" w:lineRule="auto"/>
        <w:rPr>
          <w:color w:val="000000"/>
        </w:rPr>
      </w:pPr>
      <w:r>
        <w:rPr>
          <w:color w:val="000000"/>
        </w:rPr>
        <w:t>forse si può tagliare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3" w15:done="1"/>
  <w15:commentEx w15:paraId="5ABB07CD" w15:paraIdParent="00000083" w15:done="1"/>
  <w15:commentEx w15:paraId="00000084" w15:done="1"/>
  <w15:commentEx w15:paraId="00000081" w15:done="1"/>
  <w15:commentEx w15:paraId="51233B14" w15:done="1"/>
  <w15:commentEx w15:paraId="14284035" w15:done="1"/>
  <w15:commentEx w15:paraId="49CF5E5D" w15:done="1"/>
  <w15:commentEx w15:paraId="0000008A" w15:done="1"/>
  <w15:commentEx w15:paraId="0000008B" w15:done="0"/>
  <w15:commentEx w15:paraId="0000008C" w15:done="1"/>
  <w15:commentEx w15:paraId="0000008D" w15:done="0"/>
  <w15:commentEx w15:paraId="146A96A0" w15:done="1"/>
  <w15:commentEx w15:paraId="00000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731D2" w16cex:dateUtc="2021-03-13T11:42:00Z"/>
  <w16cex:commentExtensible w16cex:durableId="23F5CBA4" w16cex:dateUtc="2021-03-12T10:14:00Z"/>
  <w16cex:commentExtensible w16cex:durableId="23F5CD2B" w16cex:dateUtc="2021-03-12T10:21:00Z"/>
  <w16cex:commentExtensible w16cex:durableId="23F5CF2D" w16cex:dateUtc="2021-03-12T10:29:00Z"/>
  <w16cex:commentExtensible w16cex:durableId="23F5D42C" w16cex:dateUtc="2021-03-12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3" w16cid:durableId="23F5C625"/>
  <w16cid:commentId w16cid:paraId="5ABB07CD" w16cid:durableId="23F731D2"/>
  <w16cid:commentId w16cid:paraId="00000084" w16cid:durableId="23F5C626"/>
  <w16cid:commentId w16cid:paraId="00000081" w16cid:durableId="23F5C628"/>
  <w16cid:commentId w16cid:paraId="51233B14" w16cid:durableId="23F5CBA4"/>
  <w16cid:commentId w16cid:paraId="14284035" w16cid:durableId="23F5CD2B"/>
  <w16cid:commentId w16cid:paraId="49CF5E5D" w16cid:durableId="23F5CF2D"/>
  <w16cid:commentId w16cid:paraId="0000008A" w16cid:durableId="23F5C62B"/>
  <w16cid:commentId w16cid:paraId="0000008B" w16cid:durableId="23F5C62C"/>
  <w16cid:commentId w16cid:paraId="0000008C" w16cid:durableId="23F5C62F"/>
  <w16cid:commentId w16cid:paraId="0000008D" w16cid:durableId="23F5C630"/>
  <w16cid:commentId w16cid:paraId="146A96A0" w16cid:durableId="23F5D42C"/>
  <w16cid:commentId w16cid:paraId="00000085" w16cid:durableId="23F5C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8CF46" w14:textId="77777777" w:rsidR="00704DAE" w:rsidRDefault="00704DAE">
      <w:pPr>
        <w:spacing w:line="240" w:lineRule="auto"/>
      </w:pPr>
      <w:r>
        <w:separator/>
      </w:r>
    </w:p>
  </w:endnote>
  <w:endnote w:type="continuationSeparator" w:id="0">
    <w:p w14:paraId="23E65610" w14:textId="77777777" w:rsidR="00704DAE" w:rsidRDefault="00704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77777777" w:rsidR="00476AEF" w:rsidRDefault="00476A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82659" w14:textId="77777777" w:rsidR="00704DAE" w:rsidRDefault="00704DAE">
      <w:pPr>
        <w:spacing w:line="240" w:lineRule="auto"/>
      </w:pPr>
      <w:r>
        <w:separator/>
      </w:r>
    </w:p>
  </w:footnote>
  <w:footnote w:type="continuationSeparator" w:id="0">
    <w:p w14:paraId="3CB5F313" w14:textId="77777777" w:rsidR="00704DAE" w:rsidRDefault="00704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D" w14:textId="77777777" w:rsidR="00476AEF" w:rsidRDefault="00476A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24E"/>
    <w:multiLevelType w:val="multilevel"/>
    <w:tmpl w:val="2884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53A58"/>
    <w:multiLevelType w:val="multilevel"/>
    <w:tmpl w:val="26B07D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31F689D"/>
    <w:multiLevelType w:val="multilevel"/>
    <w:tmpl w:val="1F4E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colò Perego">
    <w15:presenceInfo w15:providerId="AD" w15:userId="S::10628782@polimi.it::43ada34b-bc37-4c59-9e67-2e7ea23bbee8"/>
  </w15:person>
  <w15:person w15:author="hazem shalby">
    <w15:presenceInfo w15:providerId="Windows Live" w15:userId="b38a4042b4be6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F"/>
    <w:rsid w:val="001D472D"/>
    <w:rsid w:val="001F2D31"/>
    <w:rsid w:val="003246FE"/>
    <w:rsid w:val="003D05AA"/>
    <w:rsid w:val="003F284D"/>
    <w:rsid w:val="00445182"/>
    <w:rsid w:val="00466CDD"/>
    <w:rsid w:val="00476AEF"/>
    <w:rsid w:val="00554311"/>
    <w:rsid w:val="0067612F"/>
    <w:rsid w:val="00704DAE"/>
    <w:rsid w:val="008704C5"/>
    <w:rsid w:val="008873CC"/>
    <w:rsid w:val="009904BB"/>
    <w:rsid w:val="00A43944"/>
    <w:rsid w:val="00A87BD2"/>
    <w:rsid w:val="00B37CF3"/>
    <w:rsid w:val="00D26373"/>
    <w:rsid w:val="00E366A6"/>
    <w:rsid w:val="00F45C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DF2B"/>
  <w15:docId w15:val="{A6A2B4BD-8CE8-4E33-8EEF-1F343638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table" w:styleId="Grigliatabella">
    <w:name w:val="Table Grid"/>
    <w:basedOn w:val="Tabellanormale"/>
    <w:uiPriority w:val="39"/>
    <w:rsid w:val="00A87B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A87BD2"/>
    <w:pPr>
      <w:spacing w:after="200" w:line="240" w:lineRule="auto"/>
    </w:pPr>
    <w:rPr>
      <w:i/>
      <w:iCs/>
      <w:color w:val="1F497D" w:themeColor="text2"/>
      <w:sz w:val="18"/>
      <w:szCs w:val="18"/>
    </w:rPr>
  </w:style>
  <w:style w:type="paragraph" w:styleId="Soggettocommento">
    <w:name w:val="annotation subject"/>
    <w:basedOn w:val="Testocommento"/>
    <w:next w:val="Testocommento"/>
    <w:link w:val="SoggettocommentoCarattere"/>
    <w:uiPriority w:val="99"/>
    <w:semiHidden/>
    <w:unhideWhenUsed/>
    <w:rsid w:val="00A87BD2"/>
    <w:rPr>
      <w:b/>
      <w:bCs/>
    </w:rPr>
  </w:style>
  <w:style w:type="character" w:customStyle="1" w:styleId="SoggettocommentoCarattere">
    <w:name w:val="Soggetto commento Carattere"/>
    <w:basedOn w:val="TestocommentoCarattere"/>
    <w:link w:val="Soggettocommento"/>
    <w:uiPriority w:val="99"/>
    <w:semiHidden/>
    <w:rsid w:val="00A87BD2"/>
    <w:rPr>
      <w:b/>
      <w:bCs/>
      <w:sz w:val="20"/>
      <w:szCs w:val="20"/>
    </w:rPr>
  </w:style>
  <w:style w:type="paragraph" w:styleId="Revisione">
    <w:name w:val="Revision"/>
    <w:hidden/>
    <w:uiPriority w:val="99"/>
    <w:semiHidden/>
    <w:rsid w:val="00A87B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2222</Words>
  <Characters>12672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Niccolò Perego</cp:lastModifiedBy>
  <cp:revision>4</cp:revision>
  <dcterms:created xsi:type="dcterms:W3CDTF">2021-03-12T09:51:00Z</dcterms:created>
  <dcterms:modified xsi:type="dcterms:W3CDTF">2021-03-13T13:16:00Z</dcterms:modified>
</cp:coreProperties>
</file>